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54E7CF" w14:textId="77777777" w:rsidR="00DA3906" w:rsidRPr="00DA3906" w:rsidRDefault="00DA3906" w:rsidP="00DA3906">
      <w:pPr>
        <w:tabs>
          <w:tab w:val="center" w:pos="4513"/>
          <w:tab w:val="right" w:pos="9026"/>
        </w:tabs>
        <w:spacing w:after="0" w:line="480" w:lineRule="auto"/>
        <w:rPr>
          <w:rFonts w:ascii="Aptos" w:hAnsi="Aptos"/>
          <w:kern w:val="2"/>
          <w:sz w:val="24"/>
          <w:szCs w:val="24"/>
          <w14:ligatures w14:val="standardContextual"/>
        </w:rPr>
      </w:pPr>
    </w:p>
    <w:tbl>
      <w:tblPr>
        <w:tblStyle w:val="TableGrid2"/>
        <w:tblpPr w:leftFromText="181" w:rightFromText="181" w:tblpXSpec="center" w:tblpYSpec="center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DA3906" w:rsidRPr="00DA3906" w14:paraId="5EF0B771" w14:textId="77777777" w:rsidTr="00723D88">
        <w:tc>
          <w:tcPr>
            <w:tcW w:w="9016" w:type="dxa"/>
            <w:vAlign w:val="center"/>
          </w:tcPr>
          <w:p w14:paraId="4C4DC7A4" w14:textId="77777777" w:rsidR="00DA3906" w:rsidRPr="00DA3906" w:rsidRDefault="00DA3906" w:rsidP="00DA3906">
            <w:pPr>
              <w:tabs>
                <w:tab w:val="center" w:pos="4513"/>
                <w:tab w:val="right" w:pos="9026"/>
              </w:tabs>
              <w:spacing w:after="80"/>
              <w:contextualSpacing/>
              <w:jc w:val="center"/>
              <w:rPr>
                <w:rFonts w:ascii="Courier" w:eastAsiaTheme="majorEastAsia" w:hAnsi="Courier" w:cstheme="majorBidi"/>
                <w:spacing w:val="-10"/>
                <w:kern w:val="28"/>
                <w:sz w:val="36"/>
                <w:szCs w:val="36"/>
                <w:u w:val="single"/>
                <w14:ligatures w14:val="standardContextual"/>
              </w:rPr>
            </w:pPr>
            <w:r w:rsidRPr="00DA3906">
              <w:rPr>
                <w:rFonts w:ascii="Courier" w:eastAsiaTheme="majorEastAsia" w:hAnsi="Courier" w:cstheme="majorBidi"/>
                <w:spacing w:val="-10"/>
                <w:kern w:val="28"/>
                <w:sz w:val="36"/>
                <w:szCs w:val="36"/>
                <w:u w:val="single"/>
                <w14:ligatures w14:val="standardContextual"/>
              </w:rPr>
              <w:t>FREAKY ISOPODS</w:t>
            </w:r>
          </w:p>
        </w:tc>
      </w:tr>
      <w:tr w:rsidR="00DA3906" w:rsidRPr="00DA3906" w14:paraId="2E3DF74F" w14:textId="77777777" w:rsidTr="00723D88">
        <w:tc>
          <w:tcPr>
            <w:tcW w:w="9016" w:type="dxa"/>
            <w:vAlign w:val="center"/>
          </w:tcPr>
          <w:p w14:paraId="53BA5439" w14:textId="145AECDC" w:rsidR="00DA3906" w:rsidRPr="00DA3906" w:rsidRDefault="00DA46C1" w:rsidP="00DA3906">
            <w:pPr>
              <w:tabs>
                <w:tab w:val="center" w:pos="4513"/>
                <w:tab w:val="right" w:pos="9026"/>
              </w:tabs>
              <w:spacing w:after="80"/>
              <w:contextualSpacing/>
              <w:jc w:val="center"/>
              <w:rPr>
                <w:rFonts w:ascii="Courier" w:eastAsiaTheme="majorEastAsia" w:hAnsi="Courier" w:cstheme="majorBidi"/>
                <w:spacing w:val="-10"/>
                <w:kern w:val="28"/>
                <w:sz w:val="36"/>
                <w:szCs w:val="36"/>
                <w14:ligatures w14:val="standardContextual"/>
              </w:rPr>
            </w:pPr>
            <w:r>
              <w:rPr>
                <w:rFonts w:ascii="Courier" w:eastAsiaTheme="majorEastAsia" w:hAnsi="Courier" w:cstheme="majorBidi"/>
                <w:spacing w:val="-10"/>
                <w:kern w:val="28"/>
                <w:sz w:val="36"/>
                <w:szCs w:val="36"/>
                <w14:ligatures w14:val="standardContextual"/>
              </w:rPr>
              <w:t>PRODUCTION DOCUMENT</w:t>
            </w:r>
          </w:p>
        </w:tc>
      </w:tr>
    </w:tbl>
    <w:p w14:paraId="1A455B0F" w14:textId="77777777" w:rsidR="00DA3906" w:rsidRPr="00DA3906" w:rsidRDefault="00DA3906" w:rsidP="00DA3906">
      <w:pPr>
        <w:tabs>
          <w:tab w:val="center" w:pos="4513"/>
          <w:tab w:val="right" w:pos="9026"/>
        </w:tabs>
        <w:spacing w:after="0" w:line="480" w:lineRule="auto"/>
        <w:rPr>
          <w:rFonts w:ascii="Aptos" w:hAnsi="Aptos"/>
          <w:kern w:val="2"/>
          <w:sz w:val="24"/>
          <w:szCs w:val="24"/>
          <w14:ligatures w14:val="standardContextual"/>
        </w:rPr>
      </w:pPr>
    </w:p>
    <w:p w14:paraId="71C2FB41" w14:textId="77777777" w:rsidR="00DA3906" w:rsidRPr="00DA3906" w:rsidRDefault="00DA3906" w:rsidP="00DA3906">
      <w:pPr>
        <w:tabs>
          <w:tab w:val="center" w:pos="4513"/>
          <w:tab w:val="right" w:pos="9026"/>
        </w:tabs>
        <w:spacing w:after="0" w:line="480" w:lineRule="auto"/>
        <w:rPr>
          <w:rFonts w:ascii="Aptos" w:hAnsi="Aptos"/>
          <w:kern w:val="2"/>
          <w:sz w:val="24"/>
          <w:szCs w:val="24"/>
          <w14:ligatures w14:val="standardContextual"/>
        </w:rPr>
      </w:pPr>
      <w:r w:rsidRPr="00DA3906">
        <w:rPr>
          <w:rFonts w:ascii="Aptos" w:hAnsi="Aptos"/>
          <w:kern w:val="2"/>
          <w:sz w:val="24"/>
          <w:szCs w:val="24"/>
          <w14:ligatures w14:val="standardContextual"/>
        </w:rPr>
        <w:br w:type="page"/>
      </w:r>
    </w:p>
    <w:p w14:paraId="602DDE47" w14:textId="77777777" w:rsidR="00DA3906" w:rsidRPr="00DA3906" w:rsidRDefault="00DA3906" w:rsidP="005C5FA3">
      <w:pPr>
        <w:pStyle w:val="Heading1"/>
      </w:pPr>
      <w:r w:rsidRPr="00DA3906">
        <w:lastRenderedPageBreak/>
        <w:t>Document Version History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276"/>
        <w:gridCol w:w="4910"/>
      </w:tblGrid>
      <w:tr w:rsidR="00DA3906" w:rsidRPr="00DA3906" w14:paraId="51FCB1E2" w14:textId="77777777" w:rsidTr="00723D88">
        <w:tc>
          <w:tcPr>
            <w:tcW w:w="1129" w:type="dxa"/>
          </w:tcPr>
          <w:p w14:paraId="5AB538C3" w14:textId="77777777" w:rsidR="00DA3906" w:rsidRPr="00DA3906" w:rsidRDefault="00DA3906" w:rsidP="00DA3906">
            <w:pPr>
              <w:tabs>
                <w:tab w:val="center" w:pos="4513"/>
                <w:tab w:val="right" w:pos="9026"/>
              </w:tabs>
              <w:spacing w:line="480" w:lineRule="auto"/>
              <w:rPr>
                <w:b/>
                <w:bCs/>
                <w:kern w:val="2"/>
                <w:sz w:val="26"/>
                <w:szCs w:val="26"/>
                <w14:ligatures w14:val="standardContextual"/>
              </w:rPr>
            </w:pPr>
            <w:r w:rsidRPr="00DA3906">
              <w:rPr>
                <w:b/>
                <w:bCs/>
                <w:kern w:val="2"/>
                <w:sz w:val="26"/>
                <w:szCs w:val="26"/>
                <w14:ligatures w14:val="standardContextual"/>
              </w:rPr>
              <w:t>Version</w:t>
            </w:r>
          </w:p>
        </w:tc>
        <w:tc>
          <w:tcPr>
            <w:tcW w:w="1701" w:type="dxa"/>
          </w:tcPr>
          <w:p w14:paraId="754F6B0D" w14:textId="77777777" w:rsidR="00DA3906" w:rsidRPr="00DA3906" w:rsidRDefault="00DA3906" w:rsidP="00DA3906">
            <w:pPr>
              <w:tabs>
                <w:tab w:val="center" w:pos="4513"/>
                <w:tab w:val="right" w:pos="9026"/>
              </w:tabs>
              <w:spacing w:line="480" w:lineRule="auto"/>
              <w:rPr>
                <w:b/>
                <w:bCs/>
                <w:kern w:val="2"/>
                <w:sz w:val="26"/>
                <w:szCs w:val="26"/>
                <w14:ligatures w14:val="standardContextual"/>
              </w:rPr>
            </w:pPr>
            <w:r w:rsidRPr="00DA3906">
              <w:rPr>
                <w:b/>
                <w:bCs/>
                <w:kern w:val="2"/>
                <w:sz w:val="26"/>
                <w:szCs w:val="26"/>
                <w14:ligatures w14:val="standardContextual"/>
              </w:rPr>
              <w:t>Author</w:t>
            </w:r>
          </w:p>
        </w:tc>
        <w:tc>
          <w:tcPr>
            <w:tcW w:w="1276" w:type="dxa"/>
          </w:tcPr>
          <w:p w14:paraId="02CAC63D" w14:textId="77777777" w:rsidR="00DA3906" w:rsidRPr="00DA3906" w:rsidRDefault="00DA3906" w:rsidP="00DA3906">
            <w:pPr>
              <w:tabs>
                <w:tab w:val="center" w:pos="4513"/>
                <w:tab w:val="right" w:pos="9026"/>
              </w:tabs>
              <w:spacing w:line="480" w:lineRule="auto"/>
              <w:rPr>
                <w:b/>
                <w:bCs/>
                <w:kern w:val="2"/>
                <w:sz w:val="26"/>
                <w:szCs w:val="26"/>
                <w14:ligatures w14:val="standardContextual"/>
              </w:rPr>
            </w:pPr>
            <w:r w:rsidRPr="00DA3906">
              <w:rPr>
                <w:b/>
                <w:bCs/>
                <w:kern w:val="2"/>
                <w:sz w:val="26"/>
                <w:szCs w:val="26"/>
                <w14:ligatures w14:val="standardContextual"/>
              </w:rPr>
              <w:t>Date</w:t>
            </w:r>
          </w:p>
        </w:tc>
        <w:tc>
          <w:tcPr>
            <w:tcW w:w="4910" w:type="dxa"/>
          </w:tcPr>
          <w:p w14:paraId="3823D705" w14:textId="77777777" w:rsidR="00DA3906" w:rsidRPr="00DA3906" w:rsidRDefault="00DA3906" w:rsidP="00DA3906">
            <w:pPr>
              <w:tabs>
                <w:tab w:val="center" w:pos="4513"/>
                <w:tab w:val="right" w:pos="9026"/>
              </w:tabs>
              <w:spacing w:line="480" w:lineRule="auto"/>
              <w:rPr>
                <w:b/>
                <w:bCs/>
                <w:kern w:val="2"/>
                <w:sz w:val="26"/>
                <w:szCs w:val="26"/>
                <w14:ligatures w14:val="standardContextual"/>
              </w:rPr>
            </w:pPr>
            <w:r w:rsidRPr="00DA3906">
              <w:rPr>
                <w:b/>
                <w:bCs/>
                <w:kern w:val="2"/>
                <w:sz w:val="26"/>
                <w:szCs w:val="26"/>
                <w14:ligatures w14:val="standardContextual"/>
              </w:rPr>
              <w:t>Comment</w:t>
            </w:r>
          </w:p>
        </w:tc>
      </w:tr>
      <w:tr w:rsidR="00DA3906" w:rsidRPr="00DA3906" w14:paraId="474AEF05" w14:textId="77777777" w:rsidTr="00723D88">
        <w:tc>
          <w:tcPr>
            <w:tcW w:w="1129" w:type="dxa"/>
          </w:tcPr>
          <w:p w14:paraId="66411E7D" w14:textId="77777777" w:rsidR="00DA3906" w:rsidRPr="00DA3906" w:rsidRDefault="00DA3906" w:rsidP="00DA3906">
            <w:pPr>
              <w:tabs>
                <w:tab w:val="center" w:pos="4513"/>
                <w:tab w:val="right" w:pos="9026"/>
              </w:tabs>
              <w:spacing w:line="480" w:lineRule="auto"/>
              <w:rPr>
                <w:kern w:val="2"/>
                <w14:ligatures w14:val="standardContextual"/>
              </w:rPr>
            </w:pPr>
            <w:r w:rsidRPr="00DA3906">
              <w:rPr>
                <w:kern w:val="2"/>
                <w14:ligatures w14:val="standardContextual"/>
              </w:rPr>
              <w:t>1.0</w:t>
            </w:r>
          </w:p>
        </w:tc>
        <w:tc>
          <w:tcPr>
            <w:tcW w:w="1701" w:type="dxa"/>
          </w:tcPr>
          <w:p w14:paraId="6B1684C4" w14:textId="77777777" w:rsidR="00DA3906" w:rsidRDefault="00DA3906" w:rsidP="00DA3906">
            <w:pPr>
              <w:tabs>
                <w:tab w:val="center" w:pos="4513"/>
                <w:tab w:val="right" w:pos="9026"/>
              </w:tabs>
              <w:spacing w:line="480" w:lineRule="auto"/>
              <w:rPr>
                <w:kern w:val="2"/>
                <w14:ligatures w14:val="standardContextual"/>
              </w:rPr>
            </w:pPr>
            <w:r w:rsidRPr="00DA3906">
              <w:rPr>
                <w:kern w:val="2"/>
                <w14:ligatures w14:val="standardContextual"/>
              </w:rPr>
              <w:t>Jo</w:t>
            </w:r>
            <w:r w:rsidR="00B108EC">
              <w:rPr>
                <w:kern w:val="2"/>
                <w14:ligatures w14:val="standardContextual"/>
              </w:rPr>
              <w:t>se</w:t>
            </w:r>
            <w:r w:rsidRPr="00DA3906">
              <w:rPr>
                <w:kern w:val="2"/>
                <w14:ligatures w14:val="standardContextual"/>
              </w:rPr>
              <w:t xml:space="preserve"> </w:t>
            </w:r>
            <w:r w:rsidR="00B108EC">
              <w:rPr>
                <w:kern w:val="2"/>
                <w14:ligatures w14:val="standardContextual"/>
              </w:rPr>
              <w:t>R</w:t>
            </w:r>
            <w:r w:rsidRPr="00DA3906">
              <w:rPr>
                <w:kern w:val="2"/>
                <w14:ligatures w14:val="standardContextual"/>
              </w:rPr>
              <w:t>.</w:t>
            </w:r>
          </w:p>
          <w:p w14:paraId="5D91118B" w14:textId="77777777" w:rsidR="00B108EC" w:rsidRDefault="00B108EC" w:rsidP="00DA3906">
            <w:pPr>
              <w:tabs>
                <w:tab w:val="center" w:pos="4513"/>
                <w:tab w:val="right" w:pos="9026"/>
              </w:tabs>
              <w:spacing w:line="480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Kaylee F.</w:t>
            </w:r>
          </w:p>
          <w:p w14:paraId="6B3B971F" w14:textId="3847D00A" w:rsidR="00006EBB" w:rsidRPr="00DA3906" w:rsidRDefault="00006EBB" w:rsidP="00DA3906">
            <w:pPr>
              <w:tabs>
                <w:tab w:val="center" w:pos="4513"/>
                <w:tab w:val="right" w:pos="9026"/>
              </w:tabs>
              <w:spacing w:line="480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Joel M.</w:t>
            </w:r>
          </w:p>
        </w:tc>
        <w:tc>
          <w:tcPr>
            <w:tcW w:w="1276" w:type="dxa"/>
          </w:tcPr>
          <w:p w14:paraId="682167CF" w14:textId="5D96D496" w:rsidR="00DA3906" w:rsidRPr="00DA3906" w:rsidRDefault="00006EBB" w:rsidP="00DA3906">
            <w:pPr>
              <w:tabs>
                <w:tab w:val="center" w:pos="4513"/>
                <w:tab w:val="right" w:pos="9026"/>
              </w:tabs>
              <w:spacing w:line="480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06</w:t>
            </w:r>
            <w:r w:rsidR="00DA3906" w:rsidRPr="00DA3906">
              <w:rPr>
                <w:kern w:val="2"/>
                <w14:ligatures w14:val="standardContextual"/>
              </w:rPr>
              <w:t>/0</w:t>
            </w:r>
            <w:r w:rsidR="00B108EC">
              <w:rPr>
                <w:kern w:val="2"/>
                <w14:ligatures w14:val="standardContextual"/>
              </w:rPr>
              <w:t>8</w:t>
            </w:r>
            <w:r w:rsidR="00DA3906" w:rsidRPr="00DA3906">
              <w:rPr>
                <w:kern w:val="2"/>
                <w14:ligatures w14:val="standardContextual"/>
              </w:rPr>
              <w:t>/24</w:t>
            </w:r>
          </w:p>
        </w:tc>
        <w:tc>
          <w:tcPr>
            <w:tcW w:w="4910" w:type="dxa"/>
          </w:tcPr>
          <w:p w14:paraId="64987199" w14:textId="22160704" w:rsidR="00DA3906" w:rsidRPr="00DA3906" w:rsidRDefault="00DA3906" w:rsidP="00DA3906">
            <w:pPr>
              <w:tabs>
                <w:tab w:val="center" w:pos="4513"/>
                <w:tab w:val="right" w:pos="9026"/>
              </w:tabs>
              <w:spacing w:line="480" w:lineRule="auto"/>
              <w:rPr>
                <w:kern w:val="2"/>
                <w14:ligatures w14:val="standardContextual"/>
              </w:rPr>
            </w:pPr>
            <w:r w:rsidRPr="00DA3906">
              <w:rPr>
                <w:kern w:val="2"/>
                <w14:ligatures w14:val="standardContextual"/>
              </w:rPr>
              <w:t>Created document</w:t>
            </w:r>
            <w:r w:rsidR="00006EBB">
              <w:rPr>
                <w:kern w:val="2"/>
                <w14:ligatures w14:val="standardContextual"/>
              </w:rPr>
              <w:t>, Added SWOT analysis</w:t>
            </w:r>
          </w:p>
        </w:tc>
      </w:tr>
      <w:tr w:rsidR="00006EBB" w:rsidRPr="00DA3906" w14:paraId="4908BED7" w14:textId="77777777" w:rsidTr="00723D88">
        <w:tc>
          <w:tcPr>
            <w:tcW w:w="1129" w:type="dxa"/>
          </w:tcPr>
          <w:p w14:paraId="39DA577F" w14:textId="4F8B2DDB" w:rsidR="00006EBB" w:rsidRPr="00DA3906" w:rsidRDefault="00006EBB" w:rsidP="00DA3906">
            <w:pPr>
              <w:tabs>
                <w:tab w:val="center" w:pos="4513"/>
                <w:tab w:val="right" w:pos="9026"/>
              </w:tabs>
              <w:spacing w:line="480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1.1</w:t>
            </w:r>
          </w:p>
        </w:tc>
        <w:tc>
          <w:tcPr>
            <w:tcW w:w="1701" w:type="dxa"/>
          </w:tcPr>
          <w:p w14:paraId="422863D8" w14:textId="77777777" w:rsidR="00006EBB" w:rsidRDefault="00006EBB" w:rsidP="00DA3906">
            <w:pPr>
              <w:tabs>
                <w:tab w:val="center" w:pos="4513"/>
                <w:tab w:val="right" w:pos="9026"/>
              </w:tabs>
              <w:spacing w:line="480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Jose R.</w:t>
            </w:r>
          </w:p>
          <w:p w14:paraId="085B6634" w14:textId="5D1A0EFF" w:rsidR="00006EBB" w:rsidRPr="00DA3906" w:rsidRDefault="00006EBB" w:rsidP="00DA3906">
            <w:pPr>
              <w:tabs>
                <w:tab w:val="center" w:pos="4513"/>
                <w:tab w:val="right" w:pos="9026"/>
              </w:tabs>
              <w:spacing w:line="480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Kaylee F.</w:t>
            </w:r>
          </w:p>
        </w:tc>
        <w:tc>
          <w:tcPr>
            <w:tcW w:w="1276" w:type="dxa"/>
          </w:tcPr>
          <w:p w14:paraId="356C7BCF" w14:textId="0F3F4FD4" w:rsidR="00006EBB" w:rsidRDefault="00006EBB" w:rsidP="00DA3906">
            <w:pPr>
              <w:tabs>
                <w:tab w:val="center" w:pos="4513"/>
                <w:tab w:val="right" w:pos="9026"/>
              </w:tabs>
              <w:spacing w:line="480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13/08/24</w:t>
            </w:r>
          </w:p>
        </w:tc>
        <w:tc>
          <w:tcPr>
            <w:tcW w:w="4910" w:type="dxa"/>
          </w:tcPr>
          <w:p w14:paraId="1DD68067" w14:textId="3BA94C3D" w:rsidR="00006EBB" w:rsidRPr="00DA3906" w:rsidRDefault="00006EBB" w:rsidP="00DA3906">
            <w:pPr>
              <w:tabs>
                <w:tab w:val="center" w:pos="4513"/>
                <w:tab w:val="right" w:pos="9026"/>
              </w:tabs>
              <w:spacing w:line="480" w:lineRule="auto"/>
              <w:rPr>
                <w:kern w:val="2"/>
                <w14:ligatures w14:val="standardContextual"/>
              </w:rPr>
            </w:pPr>
            <w:r w:rsidRPr="13946992">
              <w:rPr>
                <w:rFonts w:ascii="Calibri" w:hAnsi="Calibri" w:cs="Times New Roman"/>
                <w:sz w:val="26"/>
                <w:szCs w:val="26"/>
              </w:rPr>
              <w:t>Added Sprint Plan, Started Burndown chart</w:t>
            </w:r>
          </w:p>
        </w:tc>
      </w:tr>
    </w:tbl>
    <w:p w14:paraId="30214E97" w14:textId="77777777" w:rsidR="00DA3906" w:rsidRPr="00DA3906" w:rsidRDefault="00DA3906" w:rsidP="00DA3906">
      <w:pPr>
        <w:tabs>
          <w:tab w:val="center" w:pos="4513"/>
          <w:tab w:val="right" w:pos="9026"/>
        </w:tabs>
        <w:spacing w:after="0" w:line="480" w:lineRule="auto"/>
        <w:rPr>
          <w:kern w:val="2"/>
          <w:sz w:val="24"/>
          <w:szCs w:val="24"/>
          <w14:ligatures w14:val="standardContextual"/>
        </w:rPr>
      </w:pPr>
    </w:p>
    <w:p w14:paraId="08D0D56B" w14:textId="77777777" w:rsidR="00DA3906" w:rsidRPr="00DA3906" w:rsidRDefault="00DA3906" w:rsidP="00DA3906">
      <w:pPr>
        <w:spacing w:after="0" w:line="240" w:lineRule="auto"/>
        <w:rPr>
          <w:kern w:val="2"/>
          <w:sz w:val="24"/>
          <w:szCs w:val="24"/>
          <w14:ligatures w14:val="standardContextual"/>
        </w:rPr>
      </w:pPr>
      <w:bookmarkStart w:id="0" w:name="_Contents"/>
      <w:bookmarkEnd w:id="0"/>
      <w:r w:rsidRPr="00DA3906">
        <w:rPr>
          <w:kern w:val="2"/>
          <w:sz w:val="24"/>
          <w:szCs w:val="24"/>
          <w14:ligatures w14:val="standardContextual"/>
        </w:rPr>
        <w:br w:type="page"/>
      </w:r>
    </w:p>
    <w:p w14:paraId="4E982630" w14:textId="77777777" w:rsidR="00DA3906" w:rsidRPr="00DA3906" w:rsidRDefault="00DA3906" w:rsidP="005C5FA3">
      <w:pPr>
        <w:pStyle w:val="Heading1"/>
      </w:pPr>
      <w:bookmarkStart w:id="1" w:name="_Contents_1"/>
      <w:bookmarkEnd w:id="1"/>
      <w:r w:rsidRPr="00DA3906">
        <w:lastRenderedPageBreak/>
        <w:t>Contents</w:t>
      </w:r>
    </w:p>
    <w:p w14:paraId="3DFDE1BE" w14:textId="4C2F9D1A" w:rsidR="00DA3906" w:rsidRPr="00DA3906" w:rsidRDefault="004214A0" w:rsidP="00DA3906">
      <w:pPr>
        <w:tabs>
          <w:tab w:val="center" w:pos="4513"/>
          <w:tab w:val="right" w:pos="9026"/>
        </w:tabs>
        <w:spacing w:after="0" w:line="480" w:lineRule="auto"/>
        <w:rPr>
          <w:rFonts w:ascii="Aptos" w:hAnsi="Aptos"/>
          <w:kern w:val="2"/>
          <w:sz w:val="24"/>
          <w:szCs w:val="24"/>
          <w14:ligatures w14:val="standardContextual"/>
        </w:rPr>
      </w:pPr>
      <w:hyperlink w:anchor="_SWOT_Analysis" w:history="1">
        <w:r w:rsidR="005C5FA3" w:rsidRPr="00806E44">
          <w:rPr>
            <w:rStyle w:val="Hyperlink"/>
            <w:rFonts w:ascii="Aptos" w:hAnsi="Aptos"/>
            <w:kern w:val="2"/>
            <w:sz w:val="24"/>
            <w:szCs w:val="24"/>
            <w14:ligatures w14:val="standardContextual"/>
          </w:rPr>
          <w:t>SWOT Analysis</w:t>
        </w:r>
      </w:hyperlink>
      <w:r w:rsidR="00DA3906" w:rsidRPr="00DA3906">
        <w:rPr>
          <w:rFonts w:ascii="Aptos" w:hAnsi="Aptos"/>
          <w:kern w:val="2"/>
          <w:sz w:val="24"/>
          <w:szCs w:val="24"/>
          <w14:ligatures w14:val="standardContextual"/>
        </w:rPr>
        <w:tab/>
      </w:r>
      <w:r w:rsidR="00DA3906" w:rsidRPr="00DA3906">
        <w:rPr>
          <w:rFonts w:ascii="Aptos" w:hAnsi="Aptos"/>
          <w:kern w:val="2"/>
          <w:sz w:val="24"/>
          <w:szCs w:val="24"/>
          <w14:ligatures w14:val="standardContextual"/>
        </w:rPr>
        <w:tab/>
        <w:t>3</w:t>
      </w:r>
    </w:p>
    <w:p w14:paraId="3C1658E6" w14:textId="1796B95F" w:rsidR="00DA3906" w:rsidRPr="00DA3906" w:rsidRDefault="004214A0" w:rsidP="00806E44">
      <w:pPr>
        <w:tabs>
          <w:tab w:val="left" w:pos="567"/>
          <w:tab w:val="center" w:pos="4513"/>
          <w:tab w:val="right" w:pos="9026"/>
        </w:tabs>
        <w:spacing w:after="0" w:line="480" w:lineRule="auto"/>
        <w:jc w:val="both"/>
        <w:rPr>
          <w:rFonts w:ascii="Aptos" w:hAnsi="Aptos"/>
          <w:kern w:val="2"/>
          <w:sz w:val="24"/>
          <w:szCs w:val="24"/>
          <w14:ligatures w14:val="standardContextual"/>
        </w:rPr>
      </w:pPr>
      <w:hyperlink w:anchor="_Sprint_Plan" w:history="1">
        <w:r w:rsidR="00BF0B52" w:rsidRPr="00806E44">
          <w:rPr>
            <w:rStyle w:val="Hyperlink"/>
            <w:rFonts w:ascii="Aptos" w:hAnsi="Aptos"/>
            <w:kern w:val="2"/>
            <w:sz w:val="24"/>
            <w:szCs w:val="24"/>
            <w14:ligatures w14:val="standardContextual"/>
          </w:rPr>
          <w:t>Sprint Plan</w:t>
        </w:r>
      </w:hyperlink>
      <w:r w:rsidR="00DA3906" w:rsidRPr="00DA3906">
        <w:rPr>
          <w:rFonts w:ascii="Aptos" w:hAnsi="Aptos"/>
          <w:kern w:val="2"/>
          <w:sz w:val="24"/>
          <w:szCs w:val="24"/>
          <w14:ligatures w14:val="standardContextual"/>
        </w:rPr>
        <w:tab/>
      </w:r>
      <w:r w:rsidR="00DA3906" w:rsidRPr="00DA3906">
        <w:rPr>
          <w:rFonts w:ascii="Aptos" w:hAnsi="Aptos"/>
          <w:kern w:val="2"/>
          <w:sz w:val="24"/>
          <w:szCs w:val="24"/>
          <w14:ligatures w14:val="standardContextual"/>
        </w:rPr>
        <w:tab/>
      </w:r>
      <w:r w:rsidR="00806E44">
        <w:rPr>
          <w:rFonts w:ascii="Aptos" w:hAnsi="Aptos"/>
          <w:kern w:val="2"/>
          <w:sz w:val="24"/>
          <w:szCs w:val="24"/>
          <w14:ligatures w14:val="standardContextual"/>
        </w:rPr>
        <w:t>5</w:t>
      </w:r>
    </w:p>
    <w:p w14:paraId="4164B375" w14:textId="77777777" w:rsidR="00DA3906" w:rsidRPr="00DA3906" w:rsidRDefault="00DA3906" w:rsidP="00DA3906">
      <w:pPr>
        <w:spacing w:after="0" w:line="240" w:lineRule="auto"/>
        <w:rPr>
          <w:rFonts w:ascii="Aptos" w:hAnsi="Aptos"/>
          <w:kern w:val="2"/>
          <w:sz w:val="24"/>
          <w:szCs w:val="24"/>
          <w14:ligatures w14:val="standardContextual"/>
        </w:rPr>
      </w:pPr>
      <w:r w:rsidRPr="00DA3906">
        <w:rPr>
          <w:rFonts w:ascii="Aptos" w:hAnsi="Aptos"/>
          <w:kern w:val="2"/>
          <w:sz w:val="24"/>
          <w:szCs w:val="24"/>
          <w14:ligatures w14:val="standardContextual"/>
        </w:rPr>
        <w:br w:type="page"/>
      </w:r>
    </w:p>
    <w:p w14:paraId="45FB8152" w14:textId="31B550AA" w:rsidR="006B05CE" w:rsidRPr="006B05CE" w:rsidRDefault="4CD11D04" w:rsidP="006B05CE">
      <w:pPr>
        <w:pStyle w:val="Heading1"/>
      </w:pPr>
      <w:bookmarkStart w:id="2" w:name="_Summary"/>
      <w:bookmarkStart w:id="3" w:name="_SWOT_Analysis"/>
      <w:bookmarkEnd w:id="2"/>
      <w:bookmarkEnd w:id="3"/>
      <w:r w:rsidRPr="6E5417E7">
        <w:lastRenderedPageBreak/>
        <w:t>SWOT</w:t>
      </w:r>
      <w:r w:rsidR="6AFA5E77" w:rsidRPr="6E5417E7">
        <w:t xml:space="preserve"> Analysis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51"/>
        <w:gridCol w:w="4035"/>
        <w:gridCol w:w="4035"/>
      </w:tblGrid>
      <w:tr w:rsidR="004342BD" w:rsidRPr="00DD05B4" w14:paraId="18FE3F1E" w14:textId="77777777" w:rsidTr="6E5417E7">
        <w:trPr>
          <w:trHeight w:val="413"/>
        </w:trPr>
        <w:tc>
          <w:tcPr>
            <w:tcW w:w="498" w:type="dxa"/>
            <w:tcBorders>
              <w:top w:val="nil"/>
              <w:left w:val="nil"/>
            </w:tcBorders>
          </w:tcPr>
          <w:p w14:paraId="3C465902" w14:textId="375351A0" w:rsidR="004342BD" w:rsidRPr="00DD05B4" w:rsidRDefault="006B05CE" w:rsidP="6E5417E7">
            <w:pPr>
              <w:spacing w:before="200"/>
              <w:outlineLvl w:val="1"/>
              <w:rPr>
                <w:rFonts w:ascii="Calibri" w:hAnsi="Calibri" w:cs="Times New Roman"/>
                <w:b/>
                <w:bCs/>
                <w:sz w:val="26"/>
                <w:szCs w:val="26"/>
              </w:rPr>
            </w:pPr>
            <w:r>
              <w:rPr>
                <w:rFonts w:ascii="Calibri" w:hAnsi="Calibri" w:cs="Times New Roman"/>
                <w:b/>
                <w:bCs/>
                <w:sz w:val="26"/>
                <w:szCs w:val="26"/>
              </w:rPr>
              <w:t>Kaylee</w:t>
            </w:r>
          </w:p>
        </w:tc>
        <w:tc>
          <w:tcPr>
            <w:tcW w:w="4137" w:type="dxa"/>
            <w:vAlign w:val="center"/>
          </w:tcPr>
          <w:p w14:paraId="1CEBD556" w14:textId="77777777" w:rsidR="004342BD" w:rsidRPr="00DD05B4" w:rsidRDefault="004342BD" w:rsidP="6E5417E7">
            <w:pPr>
              <w:jc w:val="center"/>
              <w:rPr>
                <w:rFonts w:ascii="Calibri" w:hAnsi="Calibri" w:cs="Times New Roman"/>
              </w:rPr>
            </w:pPr>
            <w:r w:rsidRPr="00DD05B4">
              <w:rPr>
                <w:rFonts w:ascii="Calibri" w:hAnsi="Calibri" w:cs="Times New Roman"/>
              </w:rPr>
              <w:t>Positive</w:t>
            </w:r>
          </w:p>
        </w:tc>
        <w:tc>
          <w:tcPr>
            <w:tcW w:w="4136" w:type="dxa"/>
            <w:vAlign w:val="center"/>
          </w:tcPr>
          <w:p w14:paraId="673C276B" w14:textId="77777777" w:rsidR="004342BD" w:rsidRPr="00DD05B4" w:rsidRDefault="004342BD" w:rsidP="6E5417E7">
            <w:pPr>
              <w:jc w:val="center"/>
              <w:rPr>
                <w:rFonts w:ascii="Calibri" w:hAnsi="Calibri" w:cs="Times New Roman"/>
              </w:rPr>
            </w:pPr>
            <w:r w:rsidRPr="00DD05B4">
              <w:rPr>
                <w:rFonts w:ascii="Calibri" w:hAnsi="Calibri" w:cs="Times New Roman"/>
              </w:rPr>
              <w:t>Negative</w:t>
            </w:r>
          </w:p>
        </w:tc>
      </w:tr>
      <w:tr w:rsidR="004342BD" w:rsidRPr="00DD05B4" w14:paraId="516E8CDE" w14:textId="77777777" w:rsidTr="6E5417E7">
        <w:trPr>
          <w:trHeight w:val="2340"/>
        </w:trPr>
        <w:tc>
          <w:tcPr>
            <w:tcW w:w="498" w:type="dxa"/>
            <w:vAlign w:val="center"/>
          </w:tcPr>
          <w:p w14:paraId="19F61D15" w14:textId="77777777" w:rsidR="004342BD" w:rsidRPr="00DD05B4" w:rsidRDefault="004342BD" w:rsidP="6E5417E7">
            <w:pPr>
              <w:jc w:val="center"/>
              <w:rPr>
                <w:rFonts w:ascii="Calibri" w:hAnsi="Calibri" w:cs="Times New Roman"/>
              </w:rPr>
            </w:pPr>
            <w:r w:rsidRPr="00DD05B4">
              <w:rPr>
                <w:rFonts w:ascii="Calibri" w:hAnsi="Calibri" w:cs="Times New Roman"/>
              </w:rPr>
              <w:t>Internal</w:t>
            </w:r>
          </w:p>
        </w:tc>
        <w:tc>
          <w:tcPr>
            <w:tcW w:w="4137" w:type="dxa"/>
          </w:tcPr>
          <w:p w14:paraId="6238AD56" w14:textId="77777777" w:rsidR="004342BD" w:rsidRPr="00DD05B4" w:rsidRDefault="004342BD" w:rsidP="6E5417E7">
            <w:pPr>
              <w:spacing w:before="200"/>
              <w:jc w:val="center"/>
              <w:outlineLvl w:val="1"/>
              <w:rPr>
                <w:rFonts w:ascii="Calibri" w:hAnsi="Calibri" w:cs="Times New Roman"/>
                <w:b/>
                <w:bCs/>
                <w:i/>
                <w:sz w:val="26"/>
                <w:szCs w:val="26"/>
              </w:rPr>
            </w:pPr>
            <w:r w:rsidRPr="00DD05B4">
              <w:rPr>
                <w:rFonts w:ascii="Calibri" w:hAnsi="Calibri" w:cs="Times New Roman"/>
                <w:b/>
                <w:bCs/>
                <w:i/>
                <w:sz w:val="26"/>
                <w:szCs w:val="26"/>
              </w:rPr>
              <w:t>Strengths</w:t>
            </w:r>
          </w:p>
          <w:p w14:paraId="1E80CD54" w14:textId="4AEAC920" w:rsidR="004342BD" w:rsidRDefault="0137D33D" w:rsidP="6E5417E7">
            <w:pPr>
              <w:numPr>
                <w:ilvl w:val="0"/>
                <w:numId w:val="1"/>
              </w:numPr>
              <w:rPr>
                <w:rFonts w:ascii="Calibri" w:hAnsi="Calibri" w:cs="Times New Roman"/>
              </w:rPr>
            </w:pPr>
            <w:r w:rsidRPr="62C36ACE">
              <w:rPr>
                <w:rFonts w:ascii="Calibri" w:hAnsi="Calibri" w:cs="Times New Roman"/>
              </w:rPr>
              <w:t xml:space="preserve">Art, drawing and </w:t>
            </w:r>
            <w:proofErr w:type="gramStart"/>
            <w:r w:rsidRPr="62C36ACE">
              <w:rPr>
                <w:rFonts w:ascii="Calibri" w:hAnsi="Calibri" w:cs="Times New Roman"/>
              </w:rPr>
              <w:t>Design</w:t>
            </w:r>
            <w:proofErr w:type="gramEnd"/>
          </w:p>
          <w:p w14:paraId="6EACE916" w14:textId="0F70CE48" w:rsidR="0823F6F6" w:rsidRDefault="01E669F4" w:rsidP="6E5417E7">
            <w:pPr>
              <w:numPr>
                <w:ilvl w:val="0"/>
                <w:numId w:val="1"/>
              </w:numPr>
              <w:rPr>
                <w:rFonts w:ascii="Calibri" w:hAnsi="Calibri" w:cs="Times New Roman"/>
              </w:rPr>
            </w:pPr>
            <w:r w:rsidRPr="51FA38DA">
              <w:rPr>
                <w:rFonts w:ascii="Calibri" w:hAnsi="Calibri" w:cs="Times New Roman"/>
              </w:rPr>
              <w:t xml:space="preserve">Creature </w:t>
            </w:r>
            <w:r w:rsidRPr="35C135E1">
              <w:rPr>
                <w:rFonts w:ascii="Calibri" w:hAnsi="Calibri" w:cs="Times New Roman"/>
              </w:rPr>
              <w:t>Design</w:t>
            </w:r>
          </w:p>
          <w:p w14:paraId="29BEA53D" w14:textId="34F8748C" w:rsidR="01E669F4" w:rsidRDefault="01E669F4" w:rsidP="6E5417E7">
            <w:pPr>
              <w:numPr>
                <w:ilvl w:val="0"/>
                <w:numId w:val="1"/>
              </w:numPr>
              <w:rPr>
                <w:rFonts w:ascii="Calibri" w:hAnsi="Calibri" w:cs="Times New Roman"/>
              </w:rPr>
            </w:pPr>
            <w:r w:rsidRPr="05F8BEFA">
              <w:rPr>
                <w:rFonts w:ascii="Calibri" w:hAnsi="Calibri" w:cs="Times New Roman"/>
              </w:rPr>
              <w:t>Environment Art</w:t>
            </w:r>
          </w:p>
          <w:p w14:paraId="29803892" w14:textId="643B29EE" w:rsidR="0137D33D" w:rsidRDefault="0137D33D" w:rsidP="6E5417E7">
            <w:pPr>
              <w:numPr>
                <w:ilvl w:val="0"/>
                <w:numId w:val="1"/>
              </w:numPr>
              <w:rPr>
                <w:rFonts w:ascii="Calibri" w:hAnsi="Calibri" w:cs="Times New Roman"/>
              </w:rPr>
            </w:pPr>
            <w:r w:rsidRPr="33A1E616">
              <w:rPr>
                <w:rFonts w:ascii="Calibri" w:hAnsi="Calibri" w:cs="Times New Roman"/>
              </w:rPr>
              <w:t>Modelling</w:t>
            </w:r>
          </w:p>
          <w:p w14:paraId="5A30509F" w14:textId="0866C7EA" w:rsidR="33A1E616" w:rsidRDefault="0137D33D" w:rsidP="6E5417E7">
            <w:pPr>
              <w:numPr>
                <w:ilvl w:val="0"/>
                <w:numId w:val="1"/>
              </w:numPr>
              <w:rPr>
                <w:rFonts w:ascii="Calibri" w:hAnsi="Calibri" w:cs="Times New Roman"/>
              </w:rPr>
            </w:pPr>
            <w:r w:rsidRPr="62C36ACE">
              <w:rPr>
                <w:rFonts w:ascii="Calibri" w:hAnsi="Calibri" w:cs="Times New Roman"/>
              </w:rPr>
              <w:t>Team management</w:t>
            </w:r>
          </w:p>
          <w:p w14:paraId="499C55AD" w14:textId="77777777" w:rsidR="004342BD" w:rsidRPr="00DD05B4" w:rsidRDefault="004342BD" w:rsidP="6E5417E7">
            <w:pPr>
              <w:rPr>
                <w:rFonts w:ascii="Calibri" w:hAnsi="Calibri" w:cs="Times New Roman"/>
              </w:rPr>
            </w:pPr>
          </w:p>
        </w:tc>
        <w:tc>
          <w:tcPr>
            <w:tcW w:w="4136" w:type="dxa"/>
          </w:tcPr>
          <w:p w14:paraId="4985B537" w14:textId="77777777" w:rsidR="004342BD" w:rsidRPr="00DD05B4" w:rsidRDefault="004342BD" w:rsidP="6E5417E7">
            <w:pPr>
              <w:spacing w:before="200"/>
              <w:jc w:val="center"/>
              <w:outlineLvl w:val="1"/>
              <w:rPr>
                <w:rFonts w:ascii="Calibri" w:hAnsi="Calibri" w:cs="Times New Roman"/>
                <w:b/>
                <w:bCs/>
                <w:i/>
                <w:sz w:val="26"/>
                <w:szCs w:val="26"/>
              </w:rPr>
            </w:pPr>
            <w:r w:rsidRPr="00DD05B4">
              <w:rPr>
                <w:rFonts w:ascii="Calibri" w:hAnsi="Calibri" w:cs="Times New Roman"/>
                <w:b/>
                <w:bCs/>
                <w:i/>
                <w:sz w:val="26"/>
                <w:szCs w:val="26"/>
              </w:rPr>
              <w:t>Weaknesses</w:t>
            </w:r>
          </w:p>
          <w:p w14:paraId="38D8CD2D" w14:textId="275E74E7" w:rsidR="004342BD" w:rsidRPr="00DD05B4" w:rsidRDefault="243E739F" w:rsidP="6E5417E7">
            <w:pPr>
              <w:numPr>
                <w:ilvl w:val="0"/>
                <w:numId w:val="1"/>
              </w:numPr>
              <w:spacing w:line="259" w:lineRule="auto"/>
              <w:rPr>
                <w:rFonts w:ascii="Calibri" w:hAnsi="Calibri" w:cs="Times New Roman"/>
              </w:rPr>
            </w:pPr>
            <w:r w:rsidRPr="475C8B6E">
              <w:rPr>
                <w:rFonts w:ascii="Calibri" w:hAnsi="Calibri" w:cs="Times New Roman"/>
              </w:rPr>
              <w:t xml:space="preserve">Programming </w:t>
            </w:r>
            <w:r w:rsidRPr="539B035D">
              <w:rPr>
                <w:rFonts w:ascii="Calibri" w:hAnsi="Calibri" w:cs="Times New Roman"/>
              </w:rPr>
              <w:t>Knowledge</w:t>
            </w:r>
          </w:p>
          <w:p w14:paraId="334C7BA2" w14:textId="30F380BE" w:rsidR="004342BD" w:rsidRPr="00DD05B4" w:rsidRDefault="278C14A8" w:rsidP="6E5417E7">
            <w:pPr>
              <w:numPr>
                <w:ilvl w:val="0"/>
                <w:numId w:val="1"/>
              </w:numPr>
              <w:spacing w:line="259" w:lineRule="auto"/>
              <w:rPr>
                <w:rFonts w:ascii="Calibri" w:hAnsi="Calibri" w:cs="Times New Roman"/>
              </w:rPr>
            </w:pPr>
            <w:r w:rsidRPr="35F7C43D">
              <w:rPr>
                <w:rFonts w:ascii="Calibri" w:hAnsi="Calibri" w:cs="Times New Roman"/>
              </w:rPr>
              <w:t xml:space="preserve">Rusty with </w:t>
            </w:r>
            <w:r w:rsidR="243E739F" w:rsidRPr="35F7C43D">
              <w:rPr>
                <w:rFonts w:ascii="Calibri" w:hAnsi="Calibri" w:cs="Times New Roman"/>
              </w:rPr>
              <w:t xml:space="preserve">Unity </w:t>
            </w:r>
          </w:p>
          <w:p w14:paraId="52B07E16" w14:textId="5B09BC94" w:rsidR="004342BD" w:rsidRPr="00DD05B4" w:rsidRDefault="7333AFE9" w:rsidP="6E5417E7">
            <w:pPr>
              <w:numPr>
                <w:ilvl w:val="0"/>
                <w:numId w:val="1"/>
              </w:numPr>
              <w:spacing w:line="259" w:lineRule="auto"/>
              <w:rPr>
                <w:rFonts w:ascii="Calibri" w:hAnsi="Calibri" w:cs="Times New Roman"/>
              </w:rPr>
            </w:pPr>
            <w:r w:rsidRPr="6384A9E9">
              <w:rPr>
                <w:rFonts w:ascii="Calibri" w:hAnsi="Calibri" w:cs="Times New Roman"/>
              </w:rPr>
              <w:t xml:space="preserve">Audio </w:t>
            </w:r>
            <w:r w:rsidRPr="2CD668F7">
              <w:rPr>
                <w:rFonts w:ascii="Calibri" w:hAnsi="Calibri" w:cs="Times New Roman"/>
              </w:rPr>
              <w:t>Design</w:t>
            </w:r>
          </w:p>
          <w:p w14:paraId="42A94B88" w14:textId="45374D24" w:rsidR="004342BD" w:rsidRPr="00DD05B4" w:rsidRDefault="61E5FE9C" w:rsidP="6E5417E7">
            <w:pPr>
              <w:numPr>
                <w:ilvl w:val="0"/>
                <w:numId w:val="1"/>
              </w:numPr>
              <w:spacing w:line="259" w:lineRule="auto"/>
              <w:rPr>
                <w:rFonts w:ascii="Calibri" w:hAnsi="Calibri" w:cs="Times New Roman"/>
              </w:rPr>
            </w:pPr>
            <w:r w:rsidRPr="2F94C29F">
              <w:rPr>
                <w:rFonts w:ascii="Calibri" w:hAnsi="Calibri" w:cs="Times New Roman"/>
              </w:rPr>
              <w:t xml:space="preserve">Organic </w:t>
            </w:r>
            <w:r w:rsidRPr="0379F67F">
              <w:rPr>
                <w:rFonts w:ascii="Calibri" w:hAnsi="Calibri" w:cs="Times New Roman"/>
              </w:rPr>
              <w:t>Assets /</w:t>
            </w:r>
            <w:r w:rsidRPr="033A2CB8">
              <w:rPr>
                <w:rFonts w:ascii="Calibri" w:hAnsi="Calibri" w:cs="Times New Roman"/>
              </w:rPr>
              <w:t xml:space="preserve"> </w:t>
            </w:r>
            <w:proofErr w:type="spellStart"/>
            <w:r w:rsidRPr="033A2CB8">
              <w:rPr>
                <w:rFonts w:ascii="Calibri" w:hAnsi="Calibri" w:cs="Times New Roman"/>
              </w:rPr>
              <w:t>Uv</w:t>
            </w:r>
            <w:proofErr w:type="spellEnd"/>
            <w:r w:rsidRPr="033A2CB8">
              <w:rPr>
                <w:rFonts w:ascii="Calibri" w:hAnsi="Calibri" w:cs="Times New Roman"/>
              </w:rPr>
              <w:t xml:space="preserve"> </w:t>
            </w:r>
            <w:r w:rsidRPr="4CB25645">
              <w:rPr>
                <w:rFonts w:ascii="Calibri" w:hAnsi="Calibri" w:cs="Times New Roman"/>
              </w:rPr>
              <w:t>Unwrapping</w:t>
            </w:r>
          </w:p>
          <w:p w14:paraId="1F5272F6" w14:textId="41BD23B0" w:rsidR="004342BD" w:rsidRPr="00DD05B4" w:rsidRDefault="004342BD" w:rsidP="6E5417E7">
            <w:pPr>
              <w:numPr>
                <w:ilvl w:val="0"/>
                <w:numId w:val="1"/>
              </w:numPr>
              <w:spacing w:line="259" w:lineRule="auto"/>
              <w:rPr>
                <w:rFonts w:ascii="Calibri" w:hAnsi="Calibri" w:cs="Times New Roman"/>
              </w:rPr>
            </w:pPr>
          </w:p>
        </w:tc>
      </w:tr>
      <w:tr w:rsidR="004342BD" w:rsidRPr="00DD05B4" w14:paraId="360EF3E0" w14:textId="77777777" w:rsidTr="6E5417E7">
        <w:trPr>
          <w:trHeight w:val="1875"/>
        </w:trPr>
        <w:tc>
          <w:tcPr>
            <w:tcW w:w="498" w:type="dxa"/>
            <w:vAlign w:val="center"/>
          </w:tcPr>
          <w:p w14:paraId="47C67FCB" w14:textId="77777777" w:rsidR="004342BD" w:rsidRPr="00DD05B4" w:rsidRDefault="004342BD" w:rsidP="6E5417E7">
            <w:pPr>
              <w:jc w:val="center"/>
              <w:rPr>
                <w:rFonts w:ascii="Calibri" w:hAnsi="Calibri" w:cs="Times New Roman"/>
              </w:rPr>
            </w:pPr>
            <w:r w:rsidRPr="00DD05B4">
              <w:rPr>
                <w:rFonts w:ascii="Calibri" w:hAnsi="Calibri" w:cs="Times New Roman"/>
              </w:rPr>
              <w:t>External</w:t>
            </w:r>
          </w:p>
        </w:tc>
        <w:tc>
          <w:tcPr>
            <w:tcW w:w="4137" w:type="dxa"/>
          </w:tcPr>
          <w:p w14:paraId="7F47EF40" w14:textId="77777777" w:rsidR="004342BD" w:rsidRPr="00DD05B4" w:rsidRDefault="004342BD" w:rsidP="6E5417E7">
            <w:pPr>
              <w:spacing w:before="200"/>
              <w:jc w:val="center"/>
              <w:outlineLvl w:val="1"/>
              <w:rPr>
                <w:rFonts w:ascii="Calibri" w:hAnsi="Calibri" w:cs="Times New Roman"/>
                <w:b/>
                <w:bCs/>
                <w:i/>
                <w:sz w:val="26"/>
                <w:szCs w:val="26"/>
              </w:rPr>
            </w:pPr>
            <w:r w:rsidRPr="00DD05B4">
              <w:rPr>
                <w:rFonts w:ascii="Calibri" w:hAnsi="Calibri" w:cs="Times New Roman"/>
                <w:b/>
                <w:bCs/>
                <w:i/>
                <w:sz w:val="26"/>
                <w:szCs w:val="26"/>
              </w:rPr>
              <w:t>Opportunities</w:t>
            </w:r>
          </w:p>
          <w:p w14:paraId="52190B3B" w14:textId="5985783C" w:rsidR="004342BD" w:rsidRPr="00DD05B4" w:rsidRDefault="3E171D8C" w:rsidP="6E5417E7">
            <w:pPr>
              <w:numPr>
                <w:ilvl w:val="0"/>
                <w:numId w:val="1"/>
              </w:numPr>
              <w:spacing w:line="259" w:lineRule="auto"/>
              <w:rPr>
                <w:rFonts w:ascii="Calibri" w:hAnsi="Calibri" w:cs="Times New Roman"/>
              </w:rPr>
            </w:pPr>
            <w:r w:rsidRPr="4248F0B1">
              <w:rPr>
                <w:rFonts w:ascii="Calibri" w:hAnsi="Calibri" w:cs="Times New Roman"/>
              </w:rPr>
              <w:t xml:space="preserve">Marketability </w:t>
            </w:r>
          </w:p>
          <w:p w14:paraId="7BCB2C9A" w14:textId="52C15545" w:rsidR="004342BD" w:rsidRPr="00DD05B4" w:rsidRDefault="615CD6C5" w:rsidP="6E5417E7">
            <w:pPr>
              <w:numPr>
                <w:ilvl w:val="0"/>
                <w:numId w:val="1"/>
              </w:numPr>
              <w:spacing w:line="259" w:lineRule="auto"/>
              <w:rPr>
                <w:rFonts w:ascii="Calibri" w:hAnsi="Calibri" w:cs="Times New Roman"/>
              </w:rPr>
            </w:pPr>
            <w:r w:rsidRPr="68E2A385">
              <w:rPr>
                <w:rFonts w:ascii="Calibri" w:hAnsi="Calibri" w:cs="Times New Roman"/>
              </w:rPr>
              <w:t xml:space="preserve">Teamwork </w:t>
            </w:r>
          </w:p>
          <w:p w14:paraId="6E005166" w14:textId="5B1EAB93" w:rsidR="004342BD" w:rsidRPr="00DD05B4" w:rsidRDefault="004342BD" w:rsidP="6E5417E7">
            <w:pPr>
              <w:spacing w:line="259" w:lineRule="auto"/>
              <w:ind w:left="720"/>
              <w:rPr>
                <w:rFonts w:ascii="Calibri" w:hAnsi="Calibri" w:cs="Times New Roman"/>
              </w:rPr>
            </w:pPr>
          </w:p>
        </w:tc>
        <w:tc>
          <w:tcPr>
            <w:tcW w:w="4136" w:type="dxa"/>
          </w:tcPr>
          <w:p w14:paraId="0FFEEB43" w14:textId="77777777" w:rsidR="004342BD" w:rsidRPr="00DD05B4" w:rsidRDefault="004342BD" w:rsidP="6E5417E7">
            <w:pPr>
              <w:spacing w:before="200"/>
              <w:jc w:val="center"/>
              <w:outlineLvl w:val="1"/>
              <w:rPr>
                <w:rFonts w:ascii="Calibri" w:hAnsi="Calibri" w:cs="Times New Roman"/>
                <w:b/>
                <w:bCs/>
                <w:i/>
                <w:sz w:val="26"/>
                <w:szCs w:val="26"/>
              </w:rPr>
            </w:pPr>
            <w:r w:rsidRPr="00DD05B4">
              <w:rPr>
                <w:rFonts w:ascii="Calibri" w:hAnsi="Calibri" w:cs="Times New Roman"/>
                <w:b/>
                <w:bCs/>
                <w:i/>
                <w:sz w:val="26"/>
                <w:szCs w:val="26"/>
              </w:rPr>
              <w:t>Threats</w:t>
            </w:r>
          </w:p>
          <w:p w14:paraId="02D60B79" w14:textId="2D648070" w:rsidR="004342BD" w:rsidRPr="00DD05B4" w:rsidRDefault="4CBA2790" w:rsidP="6E5417E7">
            <w:pPr>
              <w:numPr>
                <w:ilvl w:val="0"/>
                <w:numId w:val="1"/>
              </w:numPr>
              <w:spacing w:line="259" w:lineRule="auto"/>
              <w:rPr>
                <w:rFonts w:ascii="Calibri" w:hAnsi="Calibri" w:cs="Times New Roman"/>
              </w:rPr>
            </w:pPr>
            <w:r w:rsidRPr="164B3BB7">
              <w:rPr>
                <w:rFonts w:ascii="Calibri" w:hAnsi="Calibri" w:cs="Times New Roman"/>
              </w:rPr>
              <w:t xml:space="preserve">Part time work </w:t>
            </w:r>
            <w:r w:rsidRPr="6FB08A74">
              <w:rPr>
                <w:rFonts w:ascii="Calibri" w:hAnsi="Calibri" w:cs="Times New Roman"/>
              </w:rPr>
              <w:t>interrupt</w:t>
            </w:r>
            <w:r w:rsidR="263CF935" w:rsidRPr="6FB08A74">
              <w:rPr>
                <w:rFonts w:ascii="Calibri" w:hAnsi="Calibri" w:cs="Times New Roman"/>
              </w:rPr>
              <w:t>ing</w:t>
            </w:r>
            <w:r w:rsidRPr="22D8883A">
              <w:rPr>
                <w:rFonts w:ascii="Calibri" w:hAnsi="Calibri" w:cs="Times New Roman"/>
              </w:rPr>
              <w:t xml:space="preserve"> </w:t>
            </w:r>
            <w:r w:rsidR="6D522D72" w:rsidRPr="22D8883A">
              <w:rPr>
                <w:rFonts w:ascii="Calibri" w:hAnsi="Calibri" w:cs="Times New Roman"/>
              </w:rPr>
              <w:t>workflow</w:t>
            </w:r>
            <w:r w:rsidRPr="5FFB88FA">
              <w:rPr>
                <w:rFonts w:ascii="Calibri" w:hAnsi="Calibri" w:cs="Times New Roman"/>
              </w:rPr>
              <w:t xml:space="preserve"> </w:t>
            </w:r>
          </w:p>
        </w:tc>
      </w:tr>
    </w:tbl>
    <w:p w14:paraId="1C82C4C2" w14:textId="13E45EE1" w:rsidR="006B05CE" w:rsidRDefault="006B05CE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51"/>
        <w:gridCol w:w="4039"/>
        <w:gridCol w:w="4031"/>
      </w:tblGrid>
      <w:tr w:rsidR="004342BD" w:rsidRPr="00DD05B4" w14:paraId="1A579043" w14:textId="77777777" w:rsidTr="6E5417E7">
        <w:trPr>
          <w:trHeight w:val="413"/>
        </w:trPr>
        <w:tc>
          <w:tcPr>
            <w:tcW w:w="498" w:type="dxa"/>
            <w:tcBorders>
              <w:top w:val="nil"/>
              <w:left w:val="nil"/>
            </w:tcBorders>
          </w:tcPr>
          <w:p w14:paraId="1A48A4EC" w14:textId="5D8EBCB0" w:rsidR="004342BD" w:rsidRPr="00DD05B4" w:rsidRDefault="006B05CE" w:rsidP="6E5417E7">
            <w:pPr>
              <w:spacing w:before="200"/>
              <w:outlineLvl w:val="1"/>
              <w:rPr>
                <w:rFonts w:ascii="Calibri" w:hAnsi="Calibri" w:cs="Times New Roman"/>
                <w:b/>
                <w:bCs/>
                <w:sz w:val="26"/>
                <w:szCs w:val="26"/>
              </w:rPr>
            </w:pPr>
            <w:r>
              <w:rPr>
                <w:rFonts w:ascii="Calibri" w:hAnsi="Calibri" w:cs="Times New Roman"/>
                <w:b/>
                <w:bCs/>
                <w:sz w:val="26"/>
                <w:szCs w:val="26"/>
              </w:rPr>
              <w:t>Joel</w:t>
            </w:r>
          </w:p>
        </w:tc>
        <w:tc>
          <w:tcPr>
            <w:tcW w:w="4137" w:type="dxa"/>
            <w:vAlign w:val="center"/>
          </w:tcPr>
          <w:p w14:paraId="0581A262" w14:textId="77777777" w:rsidR="004342BD" w:rsidRPr="00DD05B4" w:rsidRDefault="004342BD" w:rsidP="6E5417E7">
            <w:pPr>
              <w:jc w:val="center"/>
              <w:rPr>
                <w:rFonts w:ascii="Calibri" w:hAnsi="Calibri" w:cs="Times New Roman"/>
              </w:rPr>
            </w:pPr>
            <w:r w:rsidRPr="00DD05B4">
              <w:rPr>
                <w:rFonts w:ascii="Calibri" w:hAnsi="Calibri" w:cs="Times New Roman"/>
              </w:rPr>
              <w:t>Positive</w:t>
            </w:r>
          </w:p>
        </w:tc>
        <w:tc>
          <w:tcPr>
            <w:tcW w:w="4136" w:type="dxa"/>
            <w:vAlign w:val="center"/>
          </w:tcPr>
          <w:p w14:paraId="57E4E474" w14:textId="77777777" w:rsidR="004342BD" w:rsidRPr="00DD05B4" w:rsidRDefault="004342BD" w:rsidP="6E5417E7">
            <w:pPr>
              <w:jc w:val="center"/>
              <w:rPr>
                <w:rFonts w:ascii="Calibri" w:hAnsi="Calibri" w:cs="Times New Roman"/>
              </w:rPr>
            </w:pPr>
            <w:r w:rsidRPr="00DD05B4">
              <w:rPr>
                <w:rFonts w:ascii="Calibri" w:hAnsi="Calibri" w:cs="Times New Roman"/>
              </w:rPr>
              <w:t>Negative</w:t>
            </w:r>
          </w:p>
        </w:tc>
      </w:tr>
      <w:tr w:rsidR="004342BD" w:rsidRPr="00DD05B4" w14:paraId="01CAE877" w14:textId="77777777" w:rsidTr="6E5417E7">
        <w:trPr>
          <w:trHeight w:val="1830"/>
        </w:trPr>
        <w:tc>
          <w:tcPr>
            <w:tcW w:w="498" w:type="dxa"/>
            <w:vAlign w:val="center"/>
          </w:tcPr>
          <w:p w14:paraId="16C7766D" w14:textId="77777777" w:rsidR="004342BD" w:rsidRPr="00DD05B4" w:rsidRDefault="004342BD" w:rsidP="6E5417E7">
            <w:pPr>
              <w:jc w:val="center"/>
              <w:rPr>
                <w:rFonts w:ascii="Calibri" w:hAnsi="Calibri" w:cs="Times New Roman"/>
              </w:rPr>
            </w:pPr>
            <w:r w:rsidRPr="00DD05B4">
              <w:rPr>
                <w:rFonts w:ascii="Calibri" w:hAnsi="Calibri" w:cs="Times New Roman"/>
              </w:rPr>
              <w:t>Internal</w:t>
            </w:r>
          </w:p>
        </w:tc>
        <w:tc>
          <w:tcPr>
            <w:tcW w:w="4137" w:type="dxa"/>
          </w:tcPr>
          <w:p w14:paraId="50DD2E57" w14:textId="77777777" w:rsidR="004342BD" w:rsidRPr="00DD05B4" w:rsidRDefault="004342BD" w:rsidP="6E5417E7">
            <w:pPr>
              <w:spacing w:before="200"/>
              <w:jc w:val="center"/>
              <w:outlineLvl w:val="1"/>
              <w:rPr>
                <w:rFonts w:ascii="Calibri" w:hAnsi="Calibri" w:cs="Times New Roman"/>
                <w:b/>
                <w:bCs/>
                <w:i/>
                <w:sz w:val="26"/>
                <w:szCs w:val="26"/>
              </w:rPr>
            </w:pPr>
            <w:r w:rsidRPr="00DD05B4">
              <w:rPr>
                <w:rFonts w:ascii="Calibri" w:hAnsi="Calibri" w:cs="Times New Roman"/>
                <w:b/>
                <w:bCs/>
                <w:i/>
                <w:sz w:val="26"/>
                <w:szCs w:val="26"/>
              </w:rPr>
              <w:t>Strengths</w:t>
            </w:r>
          </w:p>
          <w:p w14:paraId="5F2E3387" w14:textId="77777777" w:rsidR="004342BD" w:rsidRDefault="004342BD" w:rsidP="6E5417E7">
            <w:pPr>
              <w:numPr>
                <w:ilvl w:val="0"/>
                <w:numId w:val="1"/>
              </w:numPr>
              <w:rPr>
                <w:rFonts w:ascii="Calibri" w:hAnsi="Calibri" w:cs="Times New Roman"/>
              </w:rPr>
            </w:pPr>
            <w:r w:rsidRPr="00DD05B4">
              <w:rPr>
                <w:rFonts w:ascii="Calibri" w:hAnsi="Calibri" w:cs="Times New Roman"/>
              </w:rPr>
              <w:t xml:space="preserve">List some </w:t>
            </w:r>
            <w:proofErr w:type="gramStart"/>
            <w:r w:rsidRPr="00DD05B4">
              <w:rPr>
                <w:rFonts w:ascii="Calibri" w:hAnsi="Calibri" w:cs="Times New Roman"/>
              </w:rPr>
              <w:t>strengths</w:t>
            </w:r>
            <w:proofErr w:type="gramEnd"/>
          </w:p>
          <w:p w14:paraId="372912AA" w14:textId="77777777" w:rsidR="004342BD" w:rsidRDefault="00C13B08" w:rsidP="6E5417E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Programming</w:t>
            </w:r>
          </w:p>
          <w:p w14:paraId="018A2DF8" w14:textId="77DDD24C" w:rsidR="004342BD" w:rsidRPr="00DD05B4" w:rsidRDefault="004342BD" w:rsidP="6E5417E7">
            <w:pPr>
              <w:rPr>
                <w:rFonts w:ascii="Calibri" w:hAnsi="Calibri" w:cs="Times New Roman"/>
              </w:rPr>
            </w:pPr>
          </w:p>
        </w:tc>
        <w:tc>
          <w:tcPr>
            <w:tcW w:w="4136" w:type="dxa"/>
          </w:tcPr>
          <w:p w14:paraId="55924DE1" w14:textId="612D957D" w:rsidR="004342BD" w:rsidRPr="00DD05B4" w:rsidRDefault="004342BD" w:rsidP="6E5417E7">
            <w:pPr>
              <w:spacing w:before="200"/>
              <w:jc w:val="center"/>
              <w:outlineLvl w:val="1"/>
              <w:rPr>
                <w:rFonts w:ascii="Calibri" w:hAnsi="Calibri" w:cs="Times New Roman"/>
                <w:b/>
                <w:bCs/>
                <w:i/>
                <w:sz w:val="26"/>
                <w:szCs w:val="26"/>
              </w:rPr>
            </w:pPr>
            <w:r w:rsidRPr="00DD05B4">
              <w:rPr>
                <w:rFonts w:ascii="Calibri" w:hAnsi="Calibri" w:cs="Times New Roman"/>
                <w:b/>
                <w:bCs/>
                <w:i/>
                <w:sz w:val="26"/>
                <w:szCs w:val="26"/>
              </w:rPr>
              <w:t>Weaknesses</w:t>
            </w:r>
          </w:p>
          <w:p w14:paraId="2905C75B" w14:textId="2D3CD951" w:rsidR="004342BD" w:rsidRDefault="004342BD" w:rsidP="6E5417E7">
            <w:pPr>
              <w:numPr>
                <w:ilvl w:val="0"/>
                <w:numId w:val="1"/>
              </w:numPr>
              <w:rPr>
                <w:rFonts w:ascii="Calibri" w:hAnsi="Calibri" w:cs="Times New Roman"/>
              </w:rPr>
            </w:pPr>
            <w:r w:rsidRPr="00DD05B4">
              <w:rPr>
                <w:rFonts w:ascii="Calibri" w:hAnsi="Calibri" w:cs="Times New Roman"/>
              </w:rPr>
              <w:t xml:space="preserve">List some </w:t>
            </w:r>
            <w:proofErr w:type="gramStart"/>
            <w:r w:rsidRPr="00DD05B4">
              <w:rPr>
                <w:rFonts w:ascii="Calibri" w:hAnsi="Calibri" w:cs="Times New Roman"/>
              </w:rPr>
              <w:t>weaknesses</w:t>
            </w:r>
            <w:proofErr w:type="gramEnd"/>
          </w:p>
          <w:p w14:paraId="5AA80708" w14:textId="77777777" w:rsidR="00533967" w:rsidRDefault="00C92285" w:rsidP="6E5417E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Marketing experience</w:t>
            </w:r>
          </w:p>
          <w:p w14:paraId="42EEECFC" w14:textId="1C480592" w:rsidR="004342BD" w:rsidRPr="00DD05B4" w:rsidRDefault="004342BD" w:rsidP="6E5417E7">
            <w:pPr>
              <w:rPr>
                <w:rFonts w:ascii="Calibri" w:hAnsi="Calibri" w:cs="Times New Roman"/>
              </w:rPr>
            </w:pPr>
          </w:p>
        </w:tc>
      </w:tr>
      <w:tr w:rsidR="004342BD" w:rsidRPr="00DD05B4" w14:paraId="6E81489F" w14:textId="77777777" w:rsidTr="6E5417E7">
        <w:trPr>
          <w:trHeight w:val="2145"/>
        </w:trPr>
        <w:tc>
          <w:tcPr>
            <w:tcW w:w="498" w:type="dxa"/>
            <w:vAlign w:val="center"/>
          </w:tcPr>
          <w:p w14:paraId="55977A28" w14:textId="77777777" w:rsidR="004342BD" w:rsidRPr="00DD05B4" w:rsidRDefault="004342BD" w:rsidP="6E5417E7">
            <w:pPr>
              <w:jc w:val="center"/>
              <w:rPr>
                <w:rFonts w:ascii="Calibri" w:hAnsi="Calibri" w:cs="Times New Roman"/>
              </w:rPr>
            </w:pPr>
            <w:r w:rsidRPr="00DD05B4">
              <w:rPr>
                <w:rFonts w:ascii="Calibri" w:hAnsi="Calibri" w:cs="Times New Roman"/>
              </w:rPr>
              <w:t>External</w:t>
            </w:r>
          </w:p>
        </w:tc>
        <w:tc>
          <w:tcPr>
            <w:tcW w:w="4137" w:type="dxa"/>
          </w:tcPr>
          <w:p w14:paraId="530DE74D" w14:textId="3DB54640" w:rsidR="004342BD" w:rsidRPr="00DD05B4" w:rsidRDefault="004342BD" w:rsidP="6E5417E7">
            <w:pPr>
              <w:spacing w:before="200"/>
              <w:jc w:val="center"/>
              <w:outlineLvl w:val="1"/>
              <w:rPr>
                <w:rFonts w:ascii="Calibri" w:hAnsi="Calibri" w:cs="Times New Roman"/>
                <w:b/>
                <w:bCs/>
                <w:i/>
                <w:sz w:val="26"/>
                <w:szCs w:val="26"/>
              </w:rPr>
            </w:pPr>
            <w:r w:rsidRPr="00DD05B4">
              <w:rPr>
                <w:rFonts w:ascii="Calibri" w:hAnsi="Calibri" w:cs="Times New Roman"/>
                <w:b/>
                <w:bCs/>
                <w:i/>
                <w:sz w:val="26"/>
                <w:szCs w:val="26"/>
              </w:rPr>
              <w:t>Opportunities</w:t>
            </w:r>
          </w:p>
          <w:p w14:paraId="32803E59" w14:textId="7380FEFC" w:rsidR="004342BD" w:rsidRDefault="004342BD" w:rsidP="6E5417E7">
            <w:pPr>
              <w:numPr>
                <w:ilvl w:val="0"/>
                <w:numId w:val="1"/>
              </w:numPr>
              <w:rPr>
                <w:rFonts w:ascii="Calibri" w:hAnsi="Calibri" w:cs="Times New Roman"/>
              </w:rPr>
            </w:pPr>
            <w:r w:rsidRPr="00DD05B4">
              <w:rPr>
                <w:rFonts w:ascii="Calibri" w:hAnsi="Calibri" w:cs="Times New Roman"/>
              </w:rPr>
              <w:t xml:space="preserve">List some </w:t>
            </w:r>
            <w:proofErr w:type="gramStart"/>
            <w:r w:rsidRPr="00DD05B4">
              <w:rPr>
                <w:rFonts w:ascii="Calibri" w:hAnsi="Calibri" w:cs="Times New Roman"/>
              </w:rPr>
              <w:t>opportunities</w:t>
            </w:r>
            <w:proofErr w:type="gramEnd"/>
          </w:p>
          <w:p w14:paraId="4E8212B4" w14:textId="2596ECD7" w:rsidR="00BF3EB0" w:rsidRDefault="000D59D8" w:rsidP="6E5417E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I know some Americans that </w:t>
            </w:r>
            <w:r w:rsidR="006D6528">
              <w:rPr>
                <w:rFonts w:ascii="Calibri" w:hAnsi="Calibri" w:cs="Times New Roman"/>
              </w:rPr>
              <w:t xml:space="preserve">make </w:t>
            </w:r>
            <w:r w:rsidR="00DB66AB">
              <w:rPr>
                <w:rFonts w:ascii="Calibri" w:hAnsi="Calibri" w:cs="Times New Roman"/>
              </w:rPr>
              <w:t xml:space="preserve">games and music and music for </w:t>
            </w:r>
            <w:proofErr w:type="gramStart"/>
            <w:r w:rsidR="00DB66AB">
              <w:rPr>
                <w:rFonts w:ascii="Calibri" w:hAnsi="Calibri" w:cs="Times New Roman"/>
              </w:rPr>
              <w:t>games</w:t>
            </w:r>
            <w:proofErr w:type="gramEnd"/>
          </w:p>
          <w:p w14:paraId="7C199505" w14:textId="77777777" w:rsidR="00DB66AB" w:rsidRDefault="00DB66AB" w:rsidP="6E5417E7">
            <w:pPr>
              <w:rPr>
                <w:rFonts w:ascii="Calibri" w:hAnsi="Calibri" w:cs="Times New Roman"/>
              </w:rPr>
            </w:pPr>
          </w:p>
          <w:p w14:paraId="53398442" w14:textId="3E6688BC" w:rsidR="004342BD" w:rsidRPr="00DD05B4" w:rsidRDefault="004342BD" w:rsidP="6E5417E7">
            <w:pPr>
              <w:rPr>
                <w:rFonts w:ascii="Calibri" w:hAnsi="Calibri" w:cs="Times New Roman"/>
              </w:rPr>
            </w:pPr>
          </w:p>
        </w:tc>
        <w:tc>
          <w:tcPr>
            <w:tcW w:w="4136" w:type="dxa"/>
          </w:tcPr>
          <w:p w14:paraId="7F8F90B1" w14:textId="3D54E315" w:rsidR="004342BD" w:rsidRPr="00DD05B4" w:rsidRDefault="004342BD" w:rsidP="6E5417E7">
            <w:pPr>
              <w:spacing w:before="200"/>
              <w:jc w:val="center"/>
              <w:outlineLvl w:val="1"/>
              <w:rPr>
                <w:rFonts w:ascii="Calibri" w:hAnsi="Calibri" w:cs="Times New Roman"/>
                <w:b/>
                <w:bCs/>
                <w:i/>
                <w:sz w:val="26"/>
                <w:szCs w:val="26"/>
              </w:rPr>
            </w:pPr>
            <w:r w:rsidRPr="00DD05B4">
              <w:rPr>
                <w:rFonts w:ascii="Calibri" w:hAnsi="Calibri" w:cs="Times New Roman"/>
                <w:b/>
                <w:bCs/>
                <w:i/>
                <w:sz w:val="26"/>
                <w:szCs w:val="26"/>
              </w:rPr>
              <w:t>Threats</w:t>
            </w:r>
          </w:p>
          <w:p w14:paraId="57A98BBB" w14:textId="6EC170AA" w:rsidR="004342BD" w:rsidRDefault="004342BD" w:rsidP="6E5417E7">
            <w:pPr>
              <w:numPr>
                <w:ilvl w:val="0"/>
                <w:numId w:val="1"/>
              </w:numPr>
              <w:rPr>
                <w:rFonts w:ascii="Calibri" w:hAnsi="Calibri" w:cs="Times New Roman"/>
              </w:rPr>
            </w:pPr>
            <w:r w:rsidRPr="00DD05B4">
              <w:rPr>
                <w:rFonts w:ascii="Calibri" w:hAnsi="Calibri" w:cs="Times New Roman"/>
              </w:rPr>
              <w:t xml:space="preserve">List some </w:t>
            </w:r>
            <w:proofErr w:type="gramStart"/>
            <w:r w:rsidRPr="00DD05B4">
              <w:rPr>
                <w:rFonts w:ascii="Calibri" w:hAnsi="Calibri" w:cs="Times New Roman"/>
              </w:rPr>
              <w:t>threats</w:t>
            </w:r>
            <w:proofErr w:type="gramEnd"/>
          </w:p>
          <w:p w14:paraId="7A5C2DA3" w14:textId="77777777" w:rsidR="00533967" w:rsidRDefault="00E76EEF" w:rsidP="6E5417E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Increased workload due to double study, minimal time to work on </w:t>
            </w:r>
            <w:proofErr w:type="gramStart"/>
            <w:r>
              <w:rPr>
                <w:rFonts w:ascii="Calibri" w:hAnsi="Calibri" w:cs="Times New Roman"/>
              </w:rPr>
              <w:t>project</w:t>
            </w:r>
            <w:proofErr w:type="gramEnd"/>
          </w:p>
          <w:p w14:paraId="5AC320AE" w14:textId="315F134B" w:rsidR="004342BD" w:rsidRPr="00DD05B4" w:rsidRDefault="004342BD" w:rsidP="6E5417E7">
            <w:pPr>
              <w:rPr>
                <w:rFonts w:ascii="Calibri" w:hAnsi="Calibri" w:cs="Times New Roman"/>
              </w:rPr>
            </w:pPr>
          </w:p>
        </w:tc>
      </w:tr>
    </w:tbl>
    <w:p w14:paraId="5F50BACD" w14:textId="3AC40E8B" w:rsidR="006B05CE" w:rsidRDefault="006B05CE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51"/>
        <w:gridCol w:w="4031"/>
        <w:gridCol w:w="4039"/>
      </w:tblGrid>
      <w:tr w:rsidR="004342BD" w:rsidRPr="00DD05B4" w14:paraId="33522931" w14:textId="77777777" w:rsidTr="006B05CE">
        <w:trPr>
          <w:trHeight w:val="413"/>
        </w:trPr>
        <w:tc>
          <w:tcPr>
            <w:tcW w:w="951" w:type="dxa"/>
            <w:tcBorders>
              <w:top w:val="nil"/>
              <w:left w:val="nil"/>
            </w:tcBorders>
          </w:tcPr>
          <w:p w14:paraId="159052D0" w14:textId="1E109096" w:rsidR="004342BD" w:rsidRPr="00DD05B4" w:rsidRDefault="006B05CE" w:rsidP="6E5417E7">
            <w:pPr>
              <w:spacing w:before="200"/>
              <w:outlineLvl w:val="1"/>
              <w:rPr>
                <w:rFonts w:ascii="Calibri" w:hAnsi="Calibri" w:cs="Times New Roman"/>
                <w:b/>
                <w:bCs/>
                <w:sz w:val="26"/>
                <w:szCs w:val="26"/>
              </w:rPr>
            </w:pPr>
            <w:r>
              <w:rPr>
                <w:rFonts w:ascii="Calibri" w:hAnsi="Calibri" w:cs="Times New Roman"/>
                <w:b/>
                <w:bCs/>
                <w:sz w:val="26"/>
                <w:szCs w:val="26"/>
              </w:rPr>
              <w:t>Jose</w:t>
            </w:r>
          </w:p>
        </w:tc>
        <w:tc>
          <w:tcPr>
            <w:tcW w:w="4031" w:type="dxa"/>
            <w:vAlign w:val="center"/>
          </w:tcPr>
          <w:p w14:paraId="5B301063" w14:textId="77777777" w:rsidR="004342BD" w:rsidRPr="00DD05B4" w:rsidRDefault="004342BD" w:rsidP="6E5417E7">
            <w:pPr>
              <w:jc w:val="center"/>
              <w:rPr>
                <w:rFonts w:ascii="Calibri" w:hAnsi="Calibri" w:cs="Times New Roman"/>
              </w:rPr>
            </w:pPr>
            <w:r w:rsidRPr="00DD05B4">
              <w:rPr>
                <w:rFonts w:ascii="Calibri" w:hAnsi="Calibri" w:cs="Times New Roman"/>
              </w:rPr>
              <w:t>Positive</w:t>
            </w:r>
          </w:p>
        </w:tc>
        <w:tc>
          <w:tcPr>
            <w:tcW w:w="4039" w:type="dxa"/>
            <w:vAlign w:val="center"/>
          </w:tcPr>
          <w:p w14:paraId="26C333FB" w14:textId="77777777" w:rsidR="004342BD" w:rsidRPr="00DD05B4" w:rsidRDefault="004342BD" w:rsidP="6E5417E7">
            <w:pPr>
              <w:jc w:val="center"/>
              <w:rPr>
                <w:rFonts w:ascii="Calibri" w:hAnsi="Calibri" w:cs="Times New Roman"/>
              </w:rPr>
            </w:pPr>
            <w:r w:rsidRPr="00DD05B4">
              <w:rPr>
                <w:rFonts w:ascii="Calibri" w:hAnsi="Calibri" w:cs="Times New Roman"/>
              </w:rPr>
              <w:t>Negative</w:t>
            </w:r>
          </w:p>
        </w:tc>
      </w:tr>
      <w:tr w:rsidR="004342BD" w:rsidRPr="00DD05B4" w14:paraId="7754D53C" w14:textId="77777777" w:rsidTr="006B05CE">
        <w:trPr>
          <w:trHeight w:val="2415"/>
        </w:trPr>
        <w:tc>
          <w:tcPr>
            <w:tcW w:w="951" w:type="dxa"/>
            <w:vAlign w:val="center"/>
          </w:tcPr>
          <w:p w14:paraId="75A76CBF" w14:textId="77777777" w:rsidR="004342BD" w:rsidRPr="00DD05B4" w:rsidRDefault="004342BD" w:rsidP="6E5417E7">
            <w:pPr>
              <w:jc w:val="center"/>
              <w:rPr>
                <w:rFonts w:ascii="Calibri" w:hAnsi="Calibri" w:cs="Times New Roman"/>
              </w:rPr>
            </w:pPr>
            <w:r w:rsidRPr="00DD05B4">
              <w:rPr>
                <w:rFonts w:ascii="Calibri" w:hAnsi="Calibri" w:cs="Times New Roman"/>
              </w:rPr>
              <w:t>Internal</w:t>
            </w:r>
          </w:p>
        </w:tc>
        <w:tc>
          <w:tcPr>
            <w:tcW w:w="4031" w:type="dxa"/>
          </w:tcPr>
          <w:p w14:paraId="1632E146" w14:textId="77777777" w:rsidR="004342BD" w:rsidRPr="00DD05B4" w:rsidRDefault="004342BD" w:rsidP="6E5417E7">
            <w:pPr>
              <w:spacing w:before="200"/>
              <w:jc w:val="center"/>
              <w:outlineLvl w:val="1"/>
              <w:rPr>
                <w:rFonts w:ascii="Calibri" w:hAnsi="Calibri" w:cs="Times New Roman"/>
                <w:b/>
                <w:bCs/>
                <w:i/>
                <w:sz w:val="26"/>
                <w:szCs w:val="26"/>
              </w:rPr>
            </w:pPr>
            <w:r w:rsidRPr="00DD05B4">
              <w:rPr>
                <w:rFonts w:ascii="Calibri" w:hAnsi="Calibri" w:cs="Times New Roman"/>
                <w:b/>
                <w:bCs/>
                <w:i/>
                <w:sz w:val="26"/>
                <w:szCs w:val="26"/>
              </w:rPr>
              <w:t>Strengths</w:t>
            </w:r>
          </w:p>
          <w:p w14:paraId="2D121D8A" w14:textId="77BB014A" w:rsidR="004342BD" w:rsidRDefault="00F77888" w:rsidP="6E5417E7">
            <w:pPr>
              <w:numPr>
                <w:ilvl w:val="0"/>
                <w:numId w:val="1"/>
              </w:num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Team Player</w:t>
            </w:r>
          </w:p>
          <w:p w14:paraId="22925F74" w14:textId="07384B1C" w:rsidR="008A10AF" w:rsidRDefault="009B0F47" w:rsidP="6E5417E7">
            <w:pPr>
              <w:numPr>
                <w:ilvl w:val="0"/>
                <w:numId w:val="1"/>
              </w:num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Problem Solver</w:t>
            </w:r>
          </w:p>
          <w:p w14:paraId="4DF8EA7F" w14:textId="34686E7D" w:rsidR="009B0F47" w:rsidRDefault="009B0F47" w:rsidP="6E5417E7">
            <w:pPr>
              <w:numPr>
                <w:ilvl w:val="0"/>
                <w:numId w:val="1"/>
              </w:num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Patient</w:t>
            </w:r>
          </w:p>
          <w:p w14:paraId="1C992C5C" w14:textId="743EC08B" w:rsidR="009B0F47" w:rsidRDefault="009B0F47" w:rsidP="6E5417E7">
            <w:pPr>
              <w:numPr>
                <w:ilvl w:val="0"/>
                <w:numId w:val="1"/>
              </w:num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Dedicated</w:t>
            </w:r>
          </w:p>
          <w:p w14:paraId="2A4C0CB8" w14:textId="2B12E594" w:rsidR="00CB2368" w:rsidRDefault="00CB2368" w:rsidP="6E5417E7">
            <w:pPr>
              <w:numPr>
                <w:ilvl w:val="0"/>
                <w:numId w:val="1"/>
              </w:num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Collaborative</w:t>
            </w:r>
          </w:p>
          <w:p w14:paraId="657358B3" w14:textId="0F3BFBAF" w:rsidR="004342BD" w:rsidRPr="00DD05B4" w:rsidRDefault="003A1305" w:rsidP="6E5417E7">
            <w:pPr>
              <w:numPr>
                <w:ilvl w:val="0"/>
                <w:numId w:val="1"/>
              </w:num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Diverse Game Knowledge</w:t>
            </w:r>
          </w:p>
        </w:tc>
        <w:tc>
          <w:tcPr>
            <w:tcW w:w="4039" w:type="dxa"/>
          </w:tcPr>
          <w:p w14:paraId="56D8079D" w14:textId="77777777" w:rsidR="004342BD" w:rsidRPr="00DD05B4" w:rsidRDefault="004342BD" w:rsidP="6E5417E7">
            <w:pPr>
              <w:spacing w:before="200"/>
              <w:jc w:val="center"/>
              <w:outlineLvl w:val="1"/>
              <w:rPr>
                <w:rFonts w:ascii="Calibri" w:hAnsi="Calibri" w:cs="Times New Roman"/>
                <w:b/>
                <w:bCs/>
                <w:i/>
                <w:sz w:val="26"/>
                <w:szCs w:val="26"/>
              </w:rPr>
            </w:pPr>
            <w:r w:rsidRPr="00DD05B4">
              <w:rPr>
                <w:rFonts w:ascii="Calibri" w:hAnsi="Calibri" w:cs="Times New Roman"/>
                <w:b/>
                <w:bCs/>
                <w:i/>
                <w:sz w:val="26"/>
                <w:szCs w:val="26"/>
              </w:rPr>
              <w:t>Weaknesses</w:t>
            </w:r>
          </w:p>
          <w:p w14:paraId="38113D42" w14:textId="77777777" w:rsidR="003A1FC3" w:rsidRDefault="003A1FC3" w:rsidP="6E5417E7">
            <w:pPr>
              <w:numPr>
                <w:ilvl w:val="0"/>
                <w:numId w:val="1"/>
              </w:num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Self-Critical</w:t>
            </w:r>
          </w:p>
          <w:p w14:paraId="3F16E319" w14:textId="77777777" w:rsidR="004342BD" w:rsidRDefault="0008088F" w:rsidP="6E5417E7">
            <w:pPr>
              <w:numPr>
                <w:ilvl w:val="0"/>
                <w:numId w:val="1"/>
              </w:num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Competitive</w:t>
            </w:r>
          </w:p>
          <w:p w14:paraId="54CC4C9E" w14:textId="02465693" w:rsidR="0008088F" w:rsidRPr="00DD05B4" w:rsidRDefault="00DC5584" w:rsidP="6E5417E7">
            <w:pPr>
              <w:numPr>
                <w:ilvl w:val="0"/>
                <w:numId w:val="1"/>
              </w:num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Prone to procrastination</w:t>
            </w:r>
          </w:p>
        </w:tc>
      </w:tr>
      <w:tr w:rsidR="004342BD" w:rsidRPr="00DD05B4" w14:paraId="10B920AB" w14:textId="77777777" w:rsidTr="006B05CE">
        <w:trPr>
          <w:trHeight w:val="1770"/>
        </w:trPr>
        <w:tc>
          <w:tcPr>
            <w:tcW w:w="951" w:type="dxa"/>
            <w:vAlign w:val="center"/>
          </w:tcPr>
          <w:p w14:paraId="72D686AA" w14:textId="77777777" w:rsidR="004342BD" w:rsidRPr="00DD05B4" w:rsidRDefault="004342BD" w:rsidP="6E5417E7">
            <w:pPr>
              <w:jc w:val="center"/>
              <w:rPr>
                <w:rFonts w:ascii="Calibri" w:hAnsi="Calibri" w:cs="Times New Roman"/>
              </w:rPr>
            </w:pPr>
            <w:r w:rsidRPr="00DD05B4">
              <w:rPr>
                <w:rFonts w:ascii="Calibri" w:hAnsi="Calibri" w:cs="Times New Roman"/>
              </w:rPr>
              <w:lastRenderedPageBreak/>
              <w:t>External</w:t>
            </w:r>
          </w:p>
        </w:tc>
        <w:tc>
          <w:tcPr>
            <w:tcW w:w="4031" w:type="dxa"/>
          </w:tcPr>
          <w:p w14:paraId="641BFD80" w14:textId="77777777" w:rsidR="004342BD" w:rsidRPr="00DD05B4" w:rsidRDefault="004342BD" w:rsidP="6E5417E7">
            <w:pPr>
              <w:spacing w:before="200"/>
              <w:jc w:val="center"/>
              <w:outlineLvl w:val="1"/>
              <w:rPr>
                <w:rFonts w:ascii="Calibri" w:hAnsi="Calibri" w:cs="Times New Roman"/>
                <w:b/>
                <w:bCs/>
                <w:i/>
                <w:sz w:val="26"/>
                <w:szCs w:val="26"/>
              </w:rPr>
            </w:pPr>
            <w:r w:rsidRPr="00DD05B4">
              <w:rPr>
                <w:rFonts w:ascii="Calibri" w:hAnsi="Calibri" w:cs="Times New Roman"/>
                <w:b/>
                <w:bCs/>
                <w:i/>
                <w:sz w:val="26"/>
                <w:szCs w:val="26"/>
              </w:rPr>
              <w:t>Opportunities</w:t>
            </w:r>
          </w:p>
          <w:p w14:paraId="5904A18D" w14:textId="77777777" w:rsidR="004342BD" w:rsidRDefault="006D22EA" w:rsidP="6E5417E7">
            <w:pPr>
              <w:numPr>
                <w:ilvl w:val="0"/>
                <w:numId w:val="1"/>
              </w:num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Ample working time</w:t>
            </w:r>
          </w:p>
          <w:p w14:paraId="5AC2C003" w14:textId="49CE67EA" w:rsidR="006D22EA" w:rsidRPr="00116763" w:rsidRDefault="006D22EA" w:rsidP="6E5417E7">
            <w:pPr>
              <w:numPr>
                <w:ilvl w:val="0"/>
                <w:numId w:val="1"/>
              </w:num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Diverse network</w:t>
            </w:r>
          </w:p>
        </w:tc>
        <w:tc>
          <w:tcPr>
            <w:tcW w:w="4039" w:type="dxa"/>
          </w:tcPr>
          <w:p w14:paraId="2ADF56C0" w14:textId="77777777" w:rsidR="004342BD" w:rsidRPr="00DD05B4" w:rsidRDefault="004342BD" w:rsidP="6E5417E7">
            <w:pPr>
              <w:spacing w:before="200"/>
              <w:jc w:val="center"/>
              <w:outlineLvl w:val="1"/>
              <w:rPr>
                <w:rFonts w:ascii="Calibri" w:hAnsi="Calibri" w:cs="Times New Roman"/>
                <w:b/>
                <w:bCs/>
                <w:i/>
                <w:sz w:val="26"/>
                <w:szCs w:val="26"/>
              </w:rPr>
            </w:pPr>
            <w:r w:rsidRPr="00DD05B4">
              <w:rPr>
                <w:rFonts w:ascii="Calibri" w:hAnsi="Calibri" w:cs="Times New Roman"/>
                <w:b/>
                <w:bCs/>
                <w:i/>
                <w:sz w:val="26"/>
                <w:szCs w:val="26"/>
              </w:rPr>
              <w:t>Threats</w:t>
            </w:r>
          </w:p>
          <w:p w14:paraId="26692ABD" w14:textId="2677B91E" w:rsidR="00E83988" w:rsidRDefault="004D7411" w:rsidP="6E5417E7">
            <w:pPr>
              <w:numPr>
                <w:ilvl w:val="0"/>
                <w:numId w:val="1"/>
              </w:num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Competing commitments</w:t>
            </w:r>
          </w:p>
          <w:p w14:paraId="60F2174C" w14:textId="21DB24FE" w:rsidR="001C03AC" w:rsidRDefault="00116763" w:rsidP="6E5417E7">
            <w:pPr>
              <w:numPr>
                <w:ilvl w:val="0"/>
                <w:numId w:val="1"/>
              </w:num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Me time </w:t>
            </w:r>
            <w:proofErr w:type="gramStart"/>
            <w:r>
              <w:rPr>
                <w:rFonts w:ascii="Calibri" w:hAnsi="Calibri" w:cs="Times New Roman"/>
              </w:rPr>
              <w:t>required</w:t>
            </w:r>
            <w:proofErr w:type="gramEnd"/>
          </w:p>
          <w:p w14:paraId="23471674" w14:textId="50D1E9B0" w:rsidR="00686F91" w:rsidRPr="00DD05B4" w:rsidRDefault="00686F91" w:rsidP="6E5417E7">
            <w:pPr>
              <w:numPr>
                <w:ilvl w:val="0"/>
                <w:numId w:val="1"/>
              </w:num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Poor time usage</w:t>
            </w:r>
          </w:p>
        </w:tc>
      </w:tr>
    </w:tbl>
    <w:tbl>
      <w:tblPr>
        <w:tblStyle w:val="TableGrid1"/>
        <w:tblpPr w:leftFromText="180" w:rightFromText="180" w:vertAnchor="text" w:horzAnchor="margin" w:tblpY="327"/>
        <w:tblW w:w="0" w:type="auto"/>
        <w:tblLook w:val="04A0" w:firstRow="1" w:lastRow="0" w:firstColumn="1" w:lastColumn="0" w:noHBand="0" w:noVBand="1"/>
      </w:tblPr>
      <w:tblGrid>
        <w:gridCol w:w="951"/>
        <w:gridCol w:w="4030"/>
        <w:gridCol w:w="4040"/>
      </w:tblGrid>
      <w:tr w:rsidR="006B05CE" w:rsidRPr="00DD05B4" w14:paraId="142B5416" w14:textId="77777777" w:rsidTr="006B05CE">
        <w:trPr>
          <w:trHeight w:val="413"/>
        </w:trPr>
        <w:tc>
          <w:tcPr>
            <w:tcW w:w="951" w:type="dxa"/>
            <w:tcBorders>
              <w:top w:val="nil"/>
              <w:left w:val="nil"/>
            </w:tcBorders>
          </w:tcPr>
          <w:p w14:paraId="77089476" w14:textId="77777777" w:rsidR="006B05CE" w:rsidRPr="00DD05B4" w:rsidRDefault="006B05CE" w:rsidP="006B05CE">
            <w:pPr>
              <w:spacing w:before="200"/>
              <w:outlineLvl w:val="1"/>
              <w:rPr>
                <w:rFonts w:ascii="Calibri" w:hAnsi="Calibri" w:cs="Times New Roman"/>
                <w:b/>
                <w:bCs/>
                <w:sz w:val="26"/>
                <w:szCs w:val="26"/>
              </w:rPr>
            </w:pPr>
            <w:r>
              <w:rPr>
                <w:rFonts w:ascii="Calibri" w:hAnsi="Calibri" w:cs="Times New Roman"/>
                <w:b/>
                <w:bCs/>
                <w:sz w:val="26"/>
                <w:szCs w:val="26"/>
              </w:rPr>
              <w:t>Team</w:t>
            </w:r>
          </w:p>
        </w:tc>
        <w:tc>
          <w:tcPr>
            <w:tcW w:w="4030" w:type="dxa"/>
            <w:vAlign w:val="center"/>
          </w:tcPr>
          <w:p w14:paraId="1F3471A6" w14:textId="77777777" w:rsidR="006B05CE" w:rsidRPr="00DD05B4" w:rsidRDefault="006B05CE" w:rsidP="006B05CE">
            <w:pPr>
              <w:jc w:val="center"/>
              <w:rPr>
                <w:rFonts w:ascii="Calibri" w:hAnsi="Calibri" w:cs="Times New Roman"/>
              </w:rPr>
            </w:pPr>
            <w:r w:rsidRPr="00DD05B4">
              <w:rPr>
                <w:rFonts w:ascii="Calibri" w:hAnsi="Calibri" w:cs="Times New Roman"/>
              </w:rPr>
              <w:t>Positive</w:t>
            </w:r>
          </w:p>
        </w:tc>
        <w:tc>
          <w:tcPr>
            <w:tcW w:w="4040" w:type="dxa"/>
            <w:vAlign w:val="center"/>
          </w:tcPr>
          <w:p w14:paraId="39F8ADAB" w14:textId="77777777" w:rsidR="006B05CE" w:rsidRPr="00DD05B4" w:rsidRDefault="006B05CE" w:rsidP="006B05CE">
            <w:pPr>
              <w:jc w:val="center"/>
              <w:rPr>
                <w:rFonts w:ascii="Calibri" w:hAnsi="Calibri" w:cs="Times New Roman"/>
              </w:rPr>
            </w:pPr>
            <w:r w:rsidRPr="00DD05B4">
              <w:rPr>
                <w:rFonts w:ascii="Calibri" w:hAnsi="Calibri" w:cs="Times New Roman"/>
              </w:rPr>
              <w:t>Negative</w:t>
            </w:r>
          </w:p>
        </w:tc>
      </w:tr>
      <w:tr w:rsidR="006B05CE" w:rsidRPr="00DD05B4" w14:paraId="3A40F81A" w14:textId="77777777" w:rsidTr="006B05CE">
        <w:trPr>
          <w:trHeight w:val="1575"/>
        </w:trPr>
        <w:tc>
          <w:tcPr>
            <w:tcW w:w="951" w:type="dxa"/>
            <w:vAlign w:val="center"/>
          </w:tcPr>
          <w:p w14:paraId="5D459719" w14:textId="77777777" w:rsidR="006B05CE" w:rsidRPr="00DD05B4" w:rsidRDefault="006B05CE" w:rsidP="006B05CE">
            <w:pPr>
              <w:jc w:val="center"/>
              <w:rPr>
                <w:rFonts w:ascii="Calibri" w:hAnsi="Calibri" w:cs="Times New Roman"/>
              </w:rPr>
            </w:pPr>
            <w:r w:rsidRPr="00DD05B4">
              <w:rPr>
                <w:rFonts w:ascii="Calibri" w:hAnsi="Calibri" w:cs="Times New Roman"/>
              </w:rPr>
              <w:t>Internal</w:t>
            </w:r>
          </w:p>
        </w:tc>
        <w:tc>
          <w:tcPr>
            <w:tcW w:w="4030" w:type="dxa"/>
          </w:tcPr>
          <w:p w14:paraId="51C28262" w14:textId="77777777" w:rsidR="006B05CE" w:rsidRPr="00DD05B4" w:rsidRDefault="006B05CE" w:rsidP="006B05CE">
            <w:pPr>
              <w:spacing w:before="200"/>
              <w:jc w:val="center"/>
              <w:outlineLvl w:val="1"/>
              <w:rPr>
                <w:rFonts w:ascii="Calibri" w:hAnsi="Calibri" w:cs="Times New Roman"/>
                <w:b/>
                <w:bCs/>
                <w:i/>
                <w:sz w:val="26"/>
                <w:szCs w:val="26"/>
              </w:rPr>
            </w:pPr>
            <w:r w:rsidRPr="00DD05B4">
              <w:rPr>
                <w:rFonts w:ascii="Calibri" w:hAnsi="Calibri" w:cs="Times New Roman"/>
                <w:b/>
                <w:bCs/>
                <w:i/>
                <w:sz w:val="26"/>
                <w:szCs w:val="26"/>
              </w:rPr>
              <w:t>Strengths</w:t>
            </w:r>
          </w:p>
          <w:p w14:paraId="2E10BD73" w14:textId="77777777" w:rsidR="006B05CE" w:rsidRDefault="006B05CE" w:rsidP="006B05CE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Accessible controls interface</w:t>
            </w:r>
          </w:p>
          <w:p w14:paraId="5340A211" w14:textId="77777777" w:rsidR="006B05CE" w:rsidRPr="00DD05B4" w:rsidRDefault="006B05CE" w:rsidP="006B05CE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Times New Roman"/>
              </w:rPr>
            </w:pPr>
          </w:p>
        </w:tc>
        <w:tc>
          <w:tcPr>
            <w:tcW w:w="4040" w:type="dxa"/>
          </w:tcPr>
          <w:p w14:paraId="71965657" w14:textId="77777777" w:rsidR="006B05CE" w:rsidRPr="00DD05B4" w:rsidRDefault="006B05CE" w:rsidP="006B05CE">
            <w:pPr>
              <w:spacing w:before="200"/>
              <w:jc w:val="center"/>
              <w:outlineLvl w:val="1"/>
              <w:rPr>
                <w:rFonts w:ascii="Calibri" w:hAnsi="Calibri" w:cs="Times New Roman"/>
                <w:b/>
                <w:bCs/>
                <w:i/>
                <w:sz w:val="26"/>
                <w:szCs w:val="26"/>
              </w:rPr>
            </w:pPr>
            <w:r w:rsidRPr="00DD05B4">
              <w:rPr>
                <w:rFonts w:ascii="Calibri" w:hAnsi="Calibri" w:cs="Times New Roman"/>
                <w:b/>
                <w:bCs/>
                <w:i/>
                <w:sz w:val="26"/>
                <w:szCs w:val="26"/>
              </w:rPr>
              <w:t>Weaknesses</w:t>
            </w:r>
          </w:p>
          <w:p w14:paraId="2F7B4496" w14:textId="77777777" w:rsidR="006B05CE" w:rsidRDefault="006B05CE" w:rsidP="006B05CE">
            <w:pPr>
              <w:numPr>
                <w:ilvl w:val="0"/>
                <w:numId w:val="1"/>
              </w:num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Significant potential to become over-</w:t>
            </w:r>
            <w:proofErr w:type="gramStart"/>
            <w:r w:rsidRPr="27171171">
              <w:rPr>
                <w:rFonts w:ascii="Calibri" w:hAnsi="Calibri" w:cs="Times New Roman"/>
              </w:rPr>
              <w:t>scope</w:t>
            </w:r>
            <w:r>
              <w:rPr>
                <w:rFonts w:ascii="Calibri" w:hAnsi="Calibri" w:cs="Times New Roman"/>
              </w:rPr>
              <w:t>d</w:t>
            </w:r>
            <w:proofErr w:type="gramEnd"/>
          </w:p>
          <w:p w14:paraId="2703076F" w14:textId="77777777" w:rsidR="006B05CE" w:rsidRPr="00DD05B4" w:rsidRDefault="006B05CE" w:rsidP="006B05CE">
            <w:pPr>
              <w:numPr>
                <w:ilvl w:val="0"/>
                <w:numId w:val="1"/>
              </w:numPr>
              <w:rPr>
                <w:rFonts w:ascii="Calibri" w:hAnsi="Calibri" w:cs="Times New Roman"/>
              </w:rPr>
            </w:pPr>
          </w:p>
        </w:tc>
      </w:tr>
      <w:tr w:rsidR="006B05CE" w:rsidRPr="00DD05B4" w14:paraId="61A54879" w14:textId="77777777" w:rsidTr="006B05CE">
        <w:trPr>
          <w:trHeight w:val="1875"/>
        </w:trPr>
        <w:tc>
          <w:tcPr>
            <w:tcW w:w="951" w:type="dxa"/>
            <w:vAlign w:val="center"/>
          </w:tcPr>
          <w:p w14:paraId="697AE1EC" w14:textId="77777777" w:rsidR="006B05CE" w:rsidRPr="00DD05B4" w:rsidRDefault="006B05CE" w:rsidP="006B05CE">
            <w:pPr>
              <w:jc w:val="center"/>
              <w:rPr>
                <w:rFonts w:ascii="Calibri" w:hAnsi="Calibri" w:cs="Times New Roman"/>
              </w:rPr>
            </w:pPr>
            <w:r w:rsidRPr="00DD05B4">
              <w:rPr>
                <w:rFonts w:ascii="Calibri" w:hAnsi="Calibri" w:cs="Times New Roman"/>
              </w:rPr>
              <w:t>External</w:t>
            </w:r>
          </w:p>
        </w:tc>
        <w:tc>
          <w:tcPr>
            <w:tcW w:w="4030" w:type="dxa"/>
          </w:tcPr>
          <w:p w14:paraId="2A3A0AD4" w14:textId="77777777" w:rsidR="006B05CE" w:rsidRPr="00DD05B4" w:rsidRDefault="006B05CE" w:rsidP="006B05CE">
            <w:pPr>
              <w:spacing w:before="200"/>
              <w:jc w:val="center"/>
              <w:outlineLvl w:val="1"/>
              <w:rPr>
                <w:rFonts w:ascii="Calibri" w:hAnsi="Calibri" w:cs="Times New Roman"/>
                <w:b/>
                <w:bCs/>
                <w:i/>
                <w:sz w:val="26"/>
                <w:szCs w:val="26"/>
              </w:rPr>
            </w:pPr>
            <w:r w:rsidRPr="00DD05B4">
              <w:rPr>
                <w:rFonts w:ascii="Calibri" w:hAnsi="Calibri" w:cs="Times New Roman"/>
                <w:b/>
                <w:bCs/>
                <w:i/>
                <w:sz w:val="26"/>
                <w:szCs w:val="26"/>
              </w:rPr>
              <w:t>Opportunities</w:t>
            </w:r>
          </w:p>
          <w:p w14:paraId="0FBE36AB" w14:textId="77777777" w:rsidR="006B05CE" w:rsidRPr="008C0865" w:rsidRDefault="006B05CE" w:rsidP="006B05CE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There’s a gap in the market for a Lemmings-like</w:t>
            </w:r>
          </w:p>
          <w:p w14:paraId="0F43F4D2" w14:textId="77777777" w:rsidR="006B05CE" w:rsidRPr="00DD05B4" w:rsidRDefault="006B05CE" w:rsidP="006B05CE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Times New Roman"/>
              </w:rPr>
            </w:pPr>
          </w:p>
        </w:tc>
        <w:tc>
          <w:tcPr>
            <w:tcW w:w="4040" w:type="dxa"/>
          </w:tcPr>
          <w:p w14:paraId="3D13E6B2" w14:textId="77777777" w:rsidR="006B05CE" w:rsidRPr="00DD05B4" w:rsidRDefault="006B05CE" w:rsidP="006B05CE">
            <w:pPr>
              <w:spacing w:before="200"/>
              <w:jc w:val="center"/>
              <w:outlineLvl w:val="1"/>
              <w:rPr>
                <w:rFonts w:ascii="Calibri" w:hAnsi="Calibri" w:cs="Times New Roman"/>
                <w:b/>
                <w:bCs/>
                <w:i/>
                <w:sz w:val="26"/>
                <w:szCs w:val="26"/>
              </w:rPr>
            </w:pPr>
            <w:r w:rsidRPr="00DD05B4">
              <w:rPr>
                <w:rFonts w:ascii="Calibri" w:hAnsi="Calibri" w:cs="Times New Roman"/>
                <w:b/>
                <w:bCs/>
                <w:i/>
                <w:sz w:val="26"/>
                <w:szCs w:val="26"/>
              </w:rPr>
              <w:t>Threats</w:t>
            </w:r>
          </w:p>
          <w:p w14:paraId="3F85FC4D" w14:textId="77777777" w:rsidR="006B05CE" w:rsidRDefault="006B05CE" w:rsidP="006B05CE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Times New Roman"/>
                <w:bCs/>
              </w:rPr>
            </w:pPr>
            <w:r>
              <w:rPr>
                <w:rFonts w:ascii="Calibri" w:hAnsi="Calibri" w:cs="Times New Roman"/>
                <w:bCs/>
              </w:rPr>
              <w:t>Inexperience with development within the genre</w:t>
            </w:r>
          </w:p>
          <w:p w14:paraId="122CF44F" w14:textId="77777777" w:rsidR="006B05CE" w:rsidRPr="005646B4" w:rsidRDefault="006B05CE" w:rsidP="006B05CE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Times New Roman"/>
              </w:rPr>
            </w:pPr>
          </w:p>
        </w:tc>
      </w:tr>
    </w:tbl>
    <w:p w14:paraId="52EE9DA5" w14:textId="7FBB989F" w:rsidR="004342BD" w:rsidRDefault="004342BD"/>
    <w:p w14:paraId="7ABB36D3" w14:textId="24FF5CC6" w:rsidR="006B05CE" w:rsidRDefault="006B05CE">
      <w:r>
        <w:br w:type="page"/>
      </w:r>
    </w:p>
    <w:p w14:paraId="4B78327B" w14:textId="5FA51585" w:rsidR="00325544" w:rsidRDefault="00F143A0" w:rsidP="00BF0B52">
      <w:pPr>
        <w:pStyle w:val="Heading1"/>
      </w:pPr>
      <w:bookmarkStart w:id="4" w:name="_Sprint_Plan"/>
      <w:bookmarkEnd w:id="4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1A933FE" wp14:editId="1CF95419">
            <wp:simplePos x="0" y="0"/>
            <wp:positionH relativeFrom="margin">
              <wp:align>center</wp:align>
            </wp:positionH>
            <wp:positionV relativeFrom="paragraph">
              <wp:posOffset>411149</wp:posOffset>
            </wp:positionV>
            <wp:extent cx="6522610" cy="4878981"/>
            <wp:effectExtent l="0" t="0" r="0" b="0"/>
            <wp:wrapSquare wrapText="bothSides"/>
            <wp:docPr id="1695672666" name="Picture 1" descr="A screenshot of a project manage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672666" name="Picture 1" descr="A screenshot of a project managemen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6" t="486"/>
                    <a:stretch/>
                  </pic:blipFill>
                  <pic:spPr bwMode="auto">
                    <a:xfrm>
                      <a:off x="0" y="0"/>
                      <a:ext cx="6522610" cy="4878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237AB624" w:rsidRPr="6E5417E7">
        <w:t>Sprint Plan</w:t>
      </w:r>
    </w:p>
    <w:p w14:paraId="04B2DBB9" w14:textId="55A9146F" w:rsidR="00922F10" w:rsidRDefault="00922F10">
      <w:pPr>
        <w:rPr>
          <w:rFonts w:ascii="Calibri" w:hAnsi="Calibri" w:cs="Times New Roman"/>
          <w:b/>
          <w:bCs/>
          <w:sz w:val="26"/>
          <w:szCs w:val="26"/>
        </w:rPr>
      </w:pPr>
    </w:p>
    <w:p w14:paraId="1815701B" w14:textId="76C24A4B" w:rsidR="00922F10" w:rsidRDefault="00922F10">
      <w:pPr>
        <w:rPr>
          <w:rFonts w:ascii="Calibri" w:hAnsi="Calibri" w:cs="Times New Roman"/>
          <w:b/>
          <w:sz w:val="26"/>
          <w:szCs w:val="26"/>
        </w:rPr>
      </w:pPr>
    </w:p>
    <w:sectPr w:rsidR="00922F10">
      <w:footerReference w:type="even" r:id="rId9"/>
      <w:footerReference w:type="default" r:id="rId10"/>
      <w:foot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B63B1E" w14:textId="77777777" w:rsidR="00EF70A4" w:rsidRDefault="00EF70A4" w:rsidP="0008006C">
      <w:pPr>
        <w:spacing w:after="0" w:line="240" w:lineRule="auto"/>
      </w:pPr>
      <w:r>
        <w:separator/>
      </w:r>
    </w:p>
  </w:endnote>
  <w:endnote w:type="continuationSeparator" w:id="0">
    <w:p w14:paraId="0199B5CD" w14:textId="77777777" w:rsidR="00EF70A4" w:rsidRDefault="00EF70A4" w:rsidP="0008006C">
      <w:pPr>
        <w:spacing w:after="0" w:line="240" w:lineRule="auto"/>
      </w:pPr>
      <w:r>
        <w:continuationSeparator/>
      </w:r>
    </w:p>
  </w:endnote>
  <w:endnote w:type="continuationNotice" w:id="1">
    <w:p w14:paraId="353A2028" w14:textId="77777777" w:rsidR="00EF70A4" w:rsidRDefault="00EF70A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22D359" w14:textId="77777777" w:rsidR="0008006C" w:rsidRDefault="000800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636362" w14:textId="77777777" w:rsidR="0008006C" w:rsidRDefault="000800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FCB71E" w14:textId="77777777" w:rsidR="0008006C" w:rsidRDefault="000800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A7E5A0" w14:textId="77777777" w:rsidR="00EF70A4" w:rsidRDefault="00EF70A4" w:rsidP="0008006C">
      <w:pPr>
        <w:spacing w:after="0" w:line="240" w:lineRule="auto"/>
      </w:pPr>
      <w:r>
        <w:separator/>
      </w:r>
    </w:p>
  </w:footnote>
  <w:footnote w:type="continuationSeparator" w:id="0">
    <w:p w14:paraId="00E9188E" w14:textId="77777777" w:rsidR="00EF70A4" w:rsidRDefault="00EF70A4" w:rsidP="0008006C">
      <w:pPr>
        <w:spacing w:after="0" w:line="240" w:lineRule="auto"/>
      </w:pPr>
      <w:r>
        <w:continuationSeparator/>
      </w:r>
    </w:p>
  </w:footnote>
  <w:footnote w:type="continuationNotice" w:id="1">
    <w:p w14:paraId="35D89055" w14:textId="77777777" w:rsidR="00EF70A4" w:rsidRDefault="00EF70A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F51484"/>
    <w:multiLevelType w:val="hybridMultilevel"/>
    <w:tmpl w:val="86B8C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F7CC2"/>
    <w:multiLevelType w:val="hybridMultilevel"/>
    <w:tmpl w:val="DF4AA3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80667"/>
    <w:multiLevelType w:val="hybridMultilevel"/>
    <w:tmpl w:val="B59808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53A3C"/>
    <w:multiLevelType w:val="hybridMultilevel"/>
    <w:tmpl w:val="B37891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D873B6"/>
    <w:multiLevelType w:val="hybridMultilevel"/>
    <w:tmpl w:val="2188D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EA2054"/>
    <w:multiLevelType w:val="hybridMultilevel"/>
    <w:tmpl w:val="C6CAB2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8497906">
    <w:abstractNumId w:val="4"/>
  </w:num>
  <w:num w:numId="2" w16cid:durableId="1965233610">
    <w:abstractNumId w:val="0"/>
  </w:num>
  <w:num w:numId="3" w16cid:durableId="660549198">
    <w:abstractNumId w:val="2"/>
  </w:num>
  <w:num w:numId="4" w16cid:durableId="1063067457">
    <w:abstractNumId w:val="3"/>
  </w:num>
  <w:num w:numId="5" w16cid:durableId="1696612605">
    <w:abstractNumId w:val="5"/>
  </w:num>
  <w:num w:numId="6" w16cid:durableId="1623923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2BD"/>
    <w:rsid w:val="000038F6"/>
    <w:rsid w:val="00006EBB"/>
    <w:rsid w:val="000110DC"/>
    <w:rsid w:val="00025735"/>
    <w:rsid w:val="0003616B"/>
    <w:rsid w:val="000416C1"/>
    <w:rsid w:val="00051072"/>
    <w:rsid w:val="00061048"/>
    <w:rsid w:val="00062764"/>
    <w:rsid w:val="00066B7C"/>
    <w:rsid w:val="000749AA"/>
    <w:rsid w:val="00075B25"/>
    <w:rsid w:val="0008006C"/>
    <w:rsid w:val="0008088F"/>
    <w:rsid w:val="00080B89"/>
    <w:rsid w:val="0008100B"/>
    <w:rsid w:val="0008151C"/>
    <w:rsid w:val="00086F3E"/>
    <w:rsid w:val="00091DC7"/>
    <w:rsid w:val="00094133"/>
    <w:rsid w:val="00096422"/>
    <w:rsid w:val="000A3BD7"/>
    <w:rsid w:val="000A7141"/>
    <w:rsid w:val="000C435D"/>
    <w:rsid w:val="000D59D8"/>
    <w:rsid w:val="000D737F"/>
    <w:rsid w:val="000E51A0"/>
    <w:rsid w:val="000F1CF0"/>
    <w:rsid w:val="000F7B6D"/>
    <w:rsid w:val="001005FC"/>
    <w:rsid w:val="00116763"/>
    <w:rsid w:val="00146908"/>
    <w:rsid w:val="001541F2"/>
    <w:rsid w:val="00154509"/>
    <w:rsid w:val="00160408"/>
    <w:rsid w:val="00173546"/>
    <w:rsid w:val="00176B6A"/>
    <w:rsid w:val="00190222"/>
    <w:rsid w:val="00196FDC"/>
    <w:rsid w:val="001A34A5"/>
    <w:rsid w:val="001C03AC"/>
    <w:rsid w:val="001C2DD1"/>
    <w:rsid w:val="001C2EA1"/>
    <w:rsid w:val="001C32EC"/>
    <w:rsid w:val="001E2685"/>
    <w:rsid w:val="0021257D"/>
    <w:rsid w:val="002207C0"/>
    <w:rsid w:val="00227618"/>
    <w:rsid w:val="00237D30"/>
    <w:rsid w:val="00252423"/>
    <w:rsid w:val="0025498C"/>
    <w:rsid w:val="0025627C"/>
    <w:rsid w:val="0026446D"/>
    <w:rsid w:val="002864E2"/>
    <w:rsid w:val="00286E9A"/>
    <w:rsid w:val="002A6135"/>
    <w:rsid w:val="002D4AAB"/>
    <w:rsid w:val="002E0E1C"/>
    <w:rsid w:val="002E7CA6"/>
    <w:rsid w:val="00307A3B"/>
    <w:rsid w:val="003123BE"/>
    <w:rsid w:val="00313730"/>
    <w:rsid w:val="00314DCC"/>
    <w:rsid w:val="003172F7"/>
    <w:rsid w:val="00324099"/>
    <w:rsid w:val="00325544"/>
    <w:rsid w:val="0033130E"/>
    <w:rsid w:val="0034229D"/>
    <w:rsid w:val="00343D7E"/>
    <w:rsid w:val="0036216D"/>
    <w:rsid w:val="00366BC4"/>
    <w:rsid w:val="003720AB"/>
    <w:rsid w:val="0038786B"/>
    <w:rsid w:val="003912F6"/>
    <w:rsid w:val="00395F80"/>
    <w:rsid w:val="00397850"/>
    <w:rsid w:val="003A1305"/>
    <w:rsid w:val="003A1FC3"/>
    <w:rsid w:val="003A34B5"/>
    <w:rsid w:val="003A6C09"/>
    <w:rsid w:val="003B44F6"/>
    <w:rsid w:val="003C3B65"/>
    <w:rsid w:val="003D0D38"/>
    <w:rsid w:val="003D143A"/>
    <w:rsid w:val="003E160A"/>
    <w:rsid w:val="003E6771"/>
    <w:rsid w:val="003E6ED9"/>
    <w:rsid w:val="003F0709"/>
    <w:rsid w:val="003F3EDC"/>
    <w:rsid w:val="003F4843"/>
    <w:rsid w:val="003F6DA1"/>
    <w:rsid w:val="00404192"/>
    <w:rsid w:val="00406E81"/>
    <w:rsid w:val="00413258"/>
    <w:rsid w:val="0041520B"/>
    <w:rsid w:val="004214A0"/>
    <w:rsid w:val="004342BD"/>
    <w:rsid w:val="00436853"/>
    <w:rsid w:val="00441A8C"/>
    <w:rsid w:val="004450A2"/>
    <w:rsid w:val="00453C79"/>
    <w:rsid w:val="004544D2"/>
    <w:rsid w:val="0045498B"/>
    <w:rsid w:val="0045618D"/>
    <w:rsid w:val="00464AE9"/>
    <w:rsid w:val="00477744"/>
    <w:rsid w:val="0048608B"/>
    <w:rsid w:val="004931A6"/>
    <w:rsid w:val="00493D34"/>
    <w:rsid w:val="004A5995"/>
    <w:rsid w:val="004B0D81"/>
    <w:rsid w:val="004C03FF"/>
    <w:rsid w:val="004C2D9D"/>
    <w:rsid w:val="004D4D6A"/>
    <w:rsid w:val="004D7411"/>
    <w:rsid w:val="004F1F9A"/>
    <w:rsid w:val="004F27D7"/>
    <w:rsid w:val="0050046F"/>
    <w:rsid w:val="005013FF"/>
    <w:rsid w:val="00502067"/>
    <w:rsid w:val="005020DB"/>
    <w:rsid w:val="0050374A"/>
    <w:rsid w:val="005264D1"/>
    <w:rsid w:val="0052733C"/>
    <w:rsid w:val="00530BCA"/>
    <w:rsid w:val="00532EC7"/>
    <w:rsid w:val="00533967"/>
    <w:rsid w:val="00542258"/>
    <w:rsid w:val="0055356D"/>
    <w:rsid w:val="00555AE6"/>
    <w:rsid w:val="00561488"/>
    <w:rsid w:val="005646B4"/>
    <w:rsid w:val="005867FE"/>
    <w:rsid w:val="00591363"/>
    <w:rsid w:val="005917FA"/>
    <w:rsid w:val="005A29DD"/>
    <w:rsid w:val="005B2225"/>
    <w:rsid w:val="005B5C0B"/>
    <w:rsid w:val="005C4418"/>
    <w:rsid w:val="005C5FA3"/>
    <w:rsid w:val="005F1707"/>
    <w:rsid w:val="005F3E2F"/>
    <w:rsid w:val="005F7004"/>
    <w:rsid w:val="005F7BB5"/>
    <w:rsid w:val="00605213"/>
    <w:rsid w:val="00613BFD"/>
    <w:rsid w:val="006210C6"/>
    <w:rsid w:val="0062252D"/>
    <w:rsid w:val="00656ECA"/>
    <w:rsid w:val="006637CB"/>
    <w:rsid w:val="00682DDA"/>
    <w:rsid w:val="00686F91"/>
    <w:rsid w:val="006B05CE"/>
    <w:rsid w:val="006B2D17"/>
    <w:rsid w:val="006B3137"/>
    <w:rsid w:val="006B6BAD"/>
    <w:rsid w:val="006D09CA"/>
    <w:rsid w:val="006D22EA"/>
    <w:rsid w:val="006D3803"/>
    <w:rsid w:val="006D6528"/>
    <w:rsid w:val="006D7079"/>
    <w:rsid w:val="006D73AB"/>
    <w:rsid w:val="006E6607"/>
    <w:rsid w:val="006F14E2"/>
    <w:rsid w:val="006F3130"/>
    <w:rsid w:val="00701CFF"/>
    <w:rsid w:val="0070235B"/>
    <w:rsid w:val="007143D2"/>
    <w:rsid w:val="00715907"/>
    <w:rsid w:val="00716978"/>
    <w:rsid w:val="00725427"/>
    <w:rsid w:val="00733572"/>
    <w:rsid w:val="007350FE"/>
    <w:rsid w:val="00736772"/>
    <w:rsid w:val="00737BAD"/>
    <w:rsid w:val="00741C99"/>
    <w:rsid w:val="007520C4"/>
    <w:rsid w:val="00772C58"/>
    <w:rsid w:val="007754BC"/>
    <w:rsid w:val="00777B38"/>
    <w:rsid w:val="007847C0"/>
    <w:rsid w:val="007852E1"/>
    <w:rsid w:val="0079173D"/>
    <w:rsid w:val="007A5DD6"/>
    <w:rsid w:val="007A6F8A"/>
    <w:rsid w:val="007B0D5C"/>
    <w:rsid w:val="007D5141"/>
    <w:rsid w:val="007E4ADE"/>
    <w:rsid w:val="007F7D7F"/>
    <w:rsid w:val="00800953"/>
    <w:rsid w:val="00805DA0"/>
    <w:rsid w:val="00806E44"/>
    <w:rsid w:val="008163D1"/>
    <w:rsid w:val="00821B18"/>
    <w:rsid w:val="0082383A"/>
    <w:rsid w:val="00836F55"/>
    <w:rsid w:val="008418CB"/>
    <w:rsid w:val="00843B58"/>
    <w:rsid w:val="00844D3E"/>
    <w:rsid w:val="008562D3"/>
    <w:rsid w:val="00877180"/>
    <w:rsid w:val="008A10AF"/>
    <w:rsid w:val="008A134E"/>
    <w:rsid w:val="008A4668"/>
    <w:rsid w:val="008B7863"/>
    <w:rsid w:val="008C0865"/>
    <w:rsid w:val="008D5058"/>
    <w:rsid w:val="008D533E"/>
    <w:rsid w:val="008E1B3E"/>
    <w:rsid w:val="008E4E0D"/>
    <w:rsid w:val="008E6675"/>
    <w:rsid w:val="008F1F46"/>
    <w:rsid w:val="008F5377"/>
    <w:rsid w:val="0090043B"/>
    <w:rsid w:val="0090081D"/>
    <w:rsid w:val="00901444"/>
    <w:rsid w:val="00912986"/>
    <w:rsid w:val="00915C13"/>
    <w:rsid w:val="00922F10"/>
    <w:rsid w:val="009304AD"/>
    <w:rsid w:val="00944B6A"/>
    <w:rsid w:val="00955089"/>
    <w:rsid w:val="00961D01"/>
    <w:rsid w:val="0098441D"/>
    <w:rsid w:val="00990C21"/>
    <w:rsid w:val="00995406"/>
    <w:rsid w:val="00995E24"/>
    <w:rsid w:val="009B0F47"/>
    <w:rsid w:val="009B367E"/>
    <w:rsid w:val="009B4FAD"/>
    <w:rsid w:val="009B61DD"/>
    <w:rsid w:val="009C0A76"/>
    <w:rsid w:val="009C16A8"/>
    <w:rsid w:val="009C60E5"/>
    <w:rsid w:val="009C7399"/>
    <w:rsid w:val="009D37DE"/>
    <w:rsid w:val="009E5954"/>
    <w:rsid w:val="00A017C0"/>
    <w:rsid w:val="00A0284D"/>
    <w:rsid w:val="00A11A87"/>
    <w:rsid w:val="00A30655"/>
    <w:rsid w:val="00A319FD"/>
    <w:rsid w:val="00A43A81"/>
    <w:rsid w:val="00A73180"/>
    <w:rsid w:val="00A919D7"/>
    <w:rsid w:val="00A95138"/>
    <w:rsid w:val="00AA25E3"/>
    <w:rsid w:val="00AA4CBB"/>
    <w:rsid w:val="00AB0097"/>
    <w:rsid w:val="00AC20A5"/>
    <w:rsid w:val="00AC6BBA"/>
    <w:rsid w:val="00B00F7F"/>
    <w:rsid w:val="00B06FBE"/>
    <w:rsid w:val="00B108EC"/>
    <w:rsid w:val="00B10F91"/>
    <w:rsid w:val="00B21982"/>
    <w:rsid w:val="00B27450"/>
    <w:rsid w:val="00B302CA"/>
    <w:rsid w:val="00B43AD1"/>
    <w:rsid w:val="00B4408F"/>
    <w:rsid w:val="00B53B71"/>
    <w:rsid w:val="00B65F2F"/>
    <w:rsid w:val="00B66F5C"/>
    <w:rsid w:val="00B703EF"/>
    <w:rsid w:val="00B815D7"/>
    <w:rsid w:val="00B83492"/>
    <w:rsid w:val="00B855DB"/>
    <w:rsid w:val="00B914B7"/>
    <w:rsid w:val="00B949BB"/>
    <w:rsid w:val="00BA0CA0"/>
    <w:rsid w:val="00BB3E34"/>
    <w:rsid w:val="00BB509C"/>
    <w:rsid w:val="00BB7A95"/>
    <w:rsid w:val="00BC36DC"/>
    <w:rsid w:val="00BC6A65"/>
    <w:rsid w:val="00BD0598"/>
    <w:rsid w:val="00BD2A0B"/>
    <w:rsid w:val="00BF0B52"/>
    <w:rsid w:val="00BF3EB0"/>
    <w:rsid w:val="00C10B0F"/>
    <w:rsid w:val="00C13B08"/>
    <w:rsid w:val="00C16135"/>
    <w:rsid w:val="00C176BE"/>
    <w:rsid w:val="00C23924"/>
    <w:rsid w:val="00C42B82"/>
    <w:rsid w:val="00C43D38"/>
    <w:rsid w:val="00C477CC"/>
    <w:rsid w:val="00C4785C"/>
    <w:rsid w:val="00C5628F"/>
    <w:rsid w:val="00C56ED3"/>
    <w:rsid w:val="00C60C24"/>
    <w:rsid w:val="00C764AE"/>
    <w:rsid w:val="00C92285"/>
    <w:rsid w:val="00C96AC2"/>
    <w:rsid w:val="00CA2594"/>
    <w:rsid w:val="00CA58D9"/>
    <w:rsid w:val="00CB2368"/>
    <w:rsid w:val="00CB3BF2"/>
    <w:rsid w:val="00CC5FD2"/>
    <w:rsid w:val="00CD2E4D"/>
    <w:rsid w:val="00CE7035"/>
    <w:rsid w:val="00CF1798"/>
    <w:rsid w:val="00D066A2"/>
    <w:rsid w:val="00D142CD"/>
    <w:rsid w:val="00D14A01"/>
    <w:rsid w:val="00D214C8"/>
    <w:rsid w:val="00D35EEA"/>
    <w:rsid w:val="00D361D5"/>
    <w:rsid w:val="00D45CC2"/>
    <w:rsid w:val="00D475EF"/>
    <w:rsid w:val="00D47FEC"/>
    <w:rsid w:val="00D617BE"/>
    <w:rsid w:val="00D7562A"/>
    <w:rsid w:val="00D769DB"/>
    <w:rsid w:val="00D7702C"/>
    <w:rsid w:val="00D81560"/>
    <w:rsid w:val="00D902D0"/>
    <w:rsid w:val="00DA3906"/>
    <w:rsid w:val="00DA46C1"/>
    <w:rsid w:val="00DA47AF"/>
    <w:rsid w:val="00DA4B64"/>
    <w:rsid w:val="00DA6191"/>
    <w:rsid w:val="00DB0D47"/>
    <w:rsid w:val="00DB66AB"/>
    <w:rsid w:val="00DC4957"/>
    <w:rsid w:val="00DC5584"/>
    <w:rsid w:val="00DE0181"/>
    <w:rsid w:val="00DE4CC9"/>
    <w:rsid w:val="00DF24D8"/>
    <w:rsid w:val="00E00146"/>
    <w:rsid w:val="00E07904"/>
    <w:rsid w:val="00E2145E"/>
    <w:rsid w:val="00E241AD"/>
    <w:rsid w:val="00E341C6"/>
    <w:rsid w:val="00E361EE"/>
    <w:rsid w:val="00E3792C"/>
    <w:rsid w:val="00E4492C"/>
    <w:rsid w:val="00E45B38"/>
    <w:rsid w:val="00E510F7"/>
    <w:rsid w:val="00E5544D"/>
    <w:rsid w:val="00E57F20"/>
    <w:rsid w:val="00E76EEF"/>
    <w:rsid w:val="00E83988"/>
    <w:rsid w:val="00E849E2"/>
    <w:rsid w:val="00E92E8B"/>
    <w:rsid w:val="00EB4A82"/>
    <w:rsid w:val="00EE3AF5"/>
    <w:rsid w:val="00EE4054"/>
    <w:rsid w:val="00EE585D"/>
    <w:rsid w:val="00EF27CF"/>
    <w:rsid w:val="00EF70A4"/>
    <w:rsid w:val="00F00C8C"/>
    <w:rsid w:val="00F051C0"/>
    <w:rsid w:val="00F143A0"/>
    <w:rsid w:val="00F22ADF"/>
    <w:rsid w:val="00F32F59"/>
    <w:rsid w:val="00F41231"/>
    <w:rsid w:val="00F41DAB"/>
    <w:rsid w:val="00F42993"/>
    <w:rsid w:val="00F5471E"/>
    <w:rsid w:val="00F5637B"/>
    <w:rsid w:val="00F60943"/>
    <w:rsid w:val="00F66636"/>
    <w:rsid w:val="00F71E71"/>
    <w:rsid w:val="00F7597E"/>
    <w:rsid w:val="00F77888"/>
    <w:rsid w:val="00F95402"/>
    <w:rsid w:val="00FA1D26"/>
    <w:rsid w:val="00FA666B"/>
    <w:rsid w:val="00FD01D2"/>
    <w:rsid w:val="00FD2261"/>
    <w:rsid w:val="00FD2E8C"/>
    <w:rsid w:val="0137D33D"/>
    <w:rsid w:val="01E669F4"/>
    <w:rsid w:val="0231A9D7"/>
    <w:rsid w:val="033A2CB8"/>
    <w:rsid w:val="0379F67F"/>
    <w:rsid w:val="0420EE7F"/>
    <w:rsid w:val="04D05F71"/>
    <w:rsid w:val="05F8BEFA"/>
    <w:rsid w:val="06034E76"/>
    <w:rsid w:val="078B9DC1"/>
    <w:rsid w:val="07976B2A"/>
    <w:rsid w:val="0823F6F6"/>
    <w:rsid w:val="0833AE2E"/>
    <w:rsid w:val="089289E3"/>
    <w:rsid w:val="09C2F614"/>
    <w:rsid w:val="0A59AB9F"/>
    <w:rsid w:val="0EA6404A"/>
    <w:rsid w:val="10A4885D"/>
    <w:rsid w:val="13946992"/>
    <w:rsid w:val="139BF5BA"/>
    <w:rsid w:val="13AA42DB"/>
    <w:rsid w:val="162173B9"/>
    <w:rsid w:val="164B3BB7"/>
    <w:rsid w:val="1701611A"/>
    <w:rsid w:val="17C45DBF"/>
    <w:rsid w:val="18BE29BA"/>
    <w:rsid w:val="1EA37071"/>
    <w:rsid w:val="1F88E1FC"/>
    <w:rsid w:val="2199C475"/>
    <w:rsid w:val="223A665A"/>
    <w:rsid w:val="22D8883A"/>
    <w:rsid w:val="22DBC0EC"/>
    <w:rsid w:val="2315C41B"/>
    <w:rsid w:val="237AB624"/>
    <w:rsid w:val="243E739F"/>
    <w:rsid w:val="24E736AF"/>
    <w:rsid w:val="257344ED"/>
    <w:rsid w:val="2596E8D1"/>
    <w:rsid w:val="263CF935"/>
    <w:rsid w:val="266E5D7A"/>
    <w:rsid w:val="27171171"/>
    <w:rsid w:val="278C14A8"/>
    <w:rsid w:val="2831DD43"/>
    <w:rsid w:val="2B0B7404"/>
    <w:rsid w:val="2BABFD69"/>
    <w:rsid w:val="2CD668F7"/>
    <w:rsid w:val="2DAA3543"/>
    <w:rsid w:val="2E6A31B0"/>
    <w:rsid w:val="2F94C29F"/>
    <w:rsid w:val="30139497"/>
    <w:rsid w:val="307B925C"/>
    <w:rsid w:val="310095D5"/>
    <w:rsid w:val="32F20FFE"/>
    <w:rsid w:val="33A1E616"/>
    <w:rsid w:val="34B3D974"/>
    <w:rsid w:val="35C135E1"/>
    <w:rsid w:val="35F7C43D"/>
    <w:rsid w:val="367D61FB"/>
    <w:rsid w:val="38165B4E"/>
    <w:rsid w:val="3A4E5BAC"/>
    <w:rsid w:val="3C2FEB96"/>
    <w:rsid w:val="3D71942D"/>
    <w:rsid w:val="3E171D8C"/>
    <w:rsid w:val="3F3AD903"/>
    <w:rsid w:val="401B0FB6"/>
    <w:rsid w:val="40510103"/>
    <w:rsid w:val="4132763F"/>
    <w:rsid w:val="41E10F00"/>
    <w:rsid w:val="4248F0B1"/>
    <w:rsid w:val="45AA3B3D"/>
    <w:rsid w:val="45D82C81"/>
    <w:rsid w:val="4661ACAF"/>
    <w:rsid w:val="475C8B6E"/>
    <w:rsid w:val="49ADB48D"/>
    <w:rsid w:val="4CB25645"/>
    <w:rsid w:val="4CBA2790"/>
    <w:rsid w:val="4CD11D04"/>
    <w:rsid w:val="4D8D3278"/>
    <w:rsid w:val="4F45A265"/>
    <w:rsid w:val="51FA38DA"/>
    <w:rsid w:val="539B035D"/>
    <w:rsid w:val="53D40472"/>
    <w:rsid w:val="5433A361"/>
    <w:rsid w:val="549279F8"/>
    <w:rsid w:val="559133BC"/>
    <w:rsid w:val="55E72880"/>
    <w:rsid w:val="5621DA22"/>
    <w:rsid w:val="56C5D9BD"/>
    <w:rsid w:val="56D704CD"/>
    <w:rsid w:val="58C000D8"/>
    <w:rsid w:val="59C213BB"/>
    <w:rsid w:val="5B045F45"/>
    <w:rsid w:val="5B8C75E7"/>
    <w:rsid w:val="5BC174C7"/>
    <w:rsid w:val="5C443190"/>
    <w:rsid w:val="5C71A9CA"/>
    <w:rsid w:val="5D3B51FF"/>
    <w:rsid w:val="5D63C3D4"/>
    <w:rsid w:val="5E91266B"/>
    <w:rsid w:val="5E9349B1"/>
    <w:rsid w:val="5F98468A"/>
    <w:rsid w:val="5FFB88FA"/>
    <w:rsid w:val="60B86531"/>
    <w:rsid w:val="615CD6C5"/>
    <w:rsid w:val="616BBF0A"/>
    <w:rsid w:val="61BDF078"/>
    <w:rsid w:val="61E5FE9C"/>
    <w:rsid w:val="61EC4DEC"/>
    <w:rsid w:val="6214CBB8"/>
    <w:rsid w:val="62C36ACE"/>
    <w:rsid w:val="6347087C"/>
    <w:rsid w:val="6349EBB7"/>
    <w:rsid w:val="6384A9E9"/>
    <w:rsid w:val="657451D9"/>
    <w:rsid w:val="66B7BC7C"/>
    <w:rsid w:val="67398FD5"/>
    <w:rsid w:val="67DA5EDE"/>
    <w:rsid w:val="680116AA"/>
    <w:rsid w:val="68E2A385"/>
    <w:rsid w:val="6AFA5E77"/>
    <w:rsid w:val="6C3EEFD2"/>
    <w:rsid w:val="6D522D72"/>
    <w:rsid w:val="6D897CA5"/>
    <w:rsid w:val="6E5417E7"/>
    <w:rsid w:val="6ED4DC84"/>
    <w:rsid w:val="6FB08A74"/>
    <w:rsid w:val="6FB2241D"/>
    <w:rsid w:val="71691669"/>
    <w:rsid w:val="7333AFE9"/>
    <w:rsid w:val="7397CBD3"/>
    <w:rsid w:val="7484C270"/>
    <w:rsid w:val="75E8CFAB"/>
    <w:rsid w:val="766877C4"/>
    <w:rsid w:val="7715E8D4"/>
    <w:rsid w:val="7896C6D4"/>
    <w:rsid w:val="7A6B272A"/>
    <w:rsid w:val="7A6BCA7D"/>
    <w:rsid w:val="7B0E8F9C"/>
    <w:rsid w:val="7D7FC623"/>
    <w:rsid w:val="7DF8C020"/>
    <w:rsid w:val="7E3E2ECB"/>
    <w:rsid w:val="7FC0850C"/>
    <w:rsid w:val="7FC431A2"/>
    <w:rsid w:val="7FE5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72DBF"/>
  <w15:chartTrackingRefBased/>
  <w15:docId w15:val="{A2D04FEE-A956-4B2E-AAEC-7EC5623B2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2BD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5FA3"/>
    <w:pPr>
      <w:tabs>
        <w:tab w:val="center" w:pos="4513"/>
        <w:tab w:val="right" w:pos="9026"/>
      </w:tabs>
      <w:spacing w:after="0" w:line="480" w:lineRule="auto"/>
      <w:jc w:val="center"/>
      <w:outlineLvl w:val="0"/>
    </w:pPr>
    <w:rPr>
      <w:b/>
      <w:kern w:val="2"/>
      <w:sz w:val="28"/>
      <w:szCs w:val="28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42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42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42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42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42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42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42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42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FA3"/>
    <w:rPr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42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42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42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42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42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42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42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42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42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42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2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42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42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42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42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42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42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42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42BD"/>
    <w:rPr>
      <w:b/>
      <w:bCs/>
      <w:smallCaps/>
      <w:color w:val="0F4761" w:themeColor="accent1" w:themeShade="BF"/>
      <w:spacing w:val="5"/>
    </w:rPr>
  </w:style>
  <w:style w:type="table" w:customStyle="1" w:styleId="TableGrid1">
    <w:name w:val="Table Grid1"/>
    <w:basedOn w:val="TableNormal"/>
    <w:next w:val="TableGrid"/>
    <w:uiPriority w:val="59"/>
    <w:rsid w:val="004342BD"/>
    <w:pPr>
      <w:spacing w:after="0" w:line="240" w:lineRule="auto"/>
    </w:pPr>
    <w:rPr>
      <w:rFonts w:eastAsia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434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00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06C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800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06C"/>
    <w:rPr>
      <w:kern w:val="0"/>
      <w14:ligatures w14:val="none"/>
    </w:rPr>
  </w:style>
  <w:style w:type="table" w:customStyle="1" w:styleId="TableGrid2">
    <w:name w:val="Table Grid2"/>
    <w:basedOn w:val="TableNormal"/>
    <w:next w:val="TableGrid"/>
    <w:uiPriority w:val="39"/>
    <w:rsid w:val="00DA3906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6E4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6E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741EE-E09C-4174-BACA-1CB6B5F5A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243</Words>
  <Characters>1387</Characters>
  <Application>Microsoft Office Word</Application>
  <DocSecurity>0</DocSecurity>
  <Lines>11</Lines>
  <Paragraphs>3</Paragraphs>
  <ScaleCrop>false</ScaleCrop>
  <Company>The Academy of Interactive Entertainment</Company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Martin</dc:creator>
  <cp:keywords/>
  <dc:description/>
  <cp:lastModifiedBy>Joel Martin</cp:lastModifiedBy>
  <cp:revision>2</cp:revision>
  <dcterms:created xsi:type="dcterms:W3CDTF">2024-08-26T23:14:00Z</dcterms:created>
  <dcterms:modified xsi:type="dcterms:W3CDTF">2024-08-26T23:14:00Z</dcterms:modified>
</cp:coreProperties>
</file>